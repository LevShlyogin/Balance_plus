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0" w:rsidRPr="00841F21" w:rsidRDefault="00135CDA" w:rsidP="00F96DFD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bookmarkStart w:id="0" w:name="_GoBack"/>
      <w:bookmarkEnd w:id="0"/>
      <w:r w:rsidR="00245383">
        <w:rPr>
          <w:rFonts w:ascii="Times New Roman" w:hAnsi="Times New Roman" w:cs="Times New Roman"/>
          <w:b/>
          <w:bCs/>
          <w:sz w:val="28"/>
          <w:szCs w:val="28"/>
        </w:rPr>
        <w:t xml:space="preserve"> д</w:t>
      </w:r>
      <w:r w:rsidR="00AD5F60" w:rsidRPr="00841F21">
        <w:rPr>
          <w:rFonts w:ascii="Times New Roman" w:hAnsi="Times New Roman" w:cs="Times New Roman"/>
          <w:b/>
          <w:bCs/>
          <w:sz w:val="28"/>
          <w:szCs w:val="28"/>
        </w:rPr>
        <w:t>ля презентации</w:t>
      </w:r>
    </w:p>
    <w:p w:rsidR="00AD48AA" w:rsidRDefault="00F1357B" w:rsidP="00393ED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57B">
        <w:rPr>
          <w:rFonts w:ascii="Times New Roman" w:hAnsi="Times New Roman" w:cs="Times New Roman"/>
          <w:b/>
          <w:bCs/>
          <w:sz w:val="24"/>
          <w:szCs w:val="24"/>
        </w:rPr>
        <w:t>Слайд</w:t>
      </w:r>
      <w:r w:rsidR="00841F21" w:rsidRPr="00F135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3ED0" w:rsidRPr="00AD48AA" w:rsidRDefault="00393ED0" w:rsidP="00AD48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8AA">
        <w:rPr>
          <w:rFonts w:ascii="Times New Roman" w:hAnsi="Times New Roman" w:cs="Times New Roman"/>
          <w:b/>
          <w:bCs/>
          <w:sz w:val="24"/>
          <w:szCs w:val="24"/>
        </w:rPr>
        <w:t xml:space="preserve">Обоснование разработки автоматизированной системы управления данными и задачами и выбор основы для ее построения  </w:t>
      </w:r>
    </w:p>
    <w:p w:rsidR="00393ED0" w:rsidRPr="009E5CC1" w:rsidRDefault="00393ED0" w:rsidP="00393ED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CC1">
        <w:rPr>
          <w:rFonts w:ascii="Times New Roman" w:hAnsi="Times New Roman" w:cs="Times New Roman"/>
          <w:b/>
          <w:bCs/>
          <w:sz w:val="24"/>
          <w:szCs w:val="24"/>
        </w:rPr>
        <w:t>Слайд. Контекст, проблемы</w:t>
      </w:r>
      <w:r w:rsidRPr="009E5CC1">
        <w:rPr>
          <w:rFonts w:ascii="Times New Roman" w:hAnsi="Times New Roman" w:cs="Times New Roman"/>
          <w:sz w:val="24"/>
          <w:szCs w:val="24"/>
        </w:rPr>
        <w:t>:</w:t>
      </w:r>
    </w:p>
    <w:p w:rsidR="00393ED0" w:rsidRDefault="00393ED0" w:rsidP="00393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работы над проектами мы с коллегами сталкивались с  различными проблемами, был проведён их анализ и выявлены основные:</w:t>
      </w:r>
    </w:p>
    <w:p w:rsidR="00393ED0" w:rsidRDefault="00393ED0" w:rsidP="00393ED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для анализа и разработки подготавливаются в ручном режиме и хранятся в бумажном виде (до 20%), что существенно замедляет процесс.</w:t>
      </w:r>
    </w:p>
    <w:p w:rsidR="00393ED0" w:rsidRPr="00393ED0" w:rsidRDefault="00393ED0" w:rsidP="00393ED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7EE">
        <w:rPr>
          <w:rFonts w:ascii="Times New Roman" w:hAnsi="Times New Roman" w:cs="Times New Roman"/>
          <w:sz w:val="24"/>
          <w:szCs w:val="24"/>
        </w:rPr>
        <w:t xml:space="preserve">Данные передаются в формате файлов (различного расширения) разнородного вида, что приводит к необходимости написания специальных </w:t>
      </w:r>
      <w:proofErr w:type="spellStart"/>
      <w:r w:rsidRPr="000E57EE">
        <w:rPr>
          <w:rFonts w:ascii="Times New Roman" w:hAnsi="Times New Roman" w:cs="Times New Roman"/>
          <w:sz w:val="24"/>
          <w:szCs w:val="24"/>
        </w:rPr>
        <w:t>парсеров</w:t>
      </w:r>
      <w:proofErr w:type="spellEnd"/>
      <w:r w:rsidRPr="000E57EE">
        <w:rPr>
          <w:rFonts w:ascii="Times New Roman" w:hAnsi="Times New Roman" w:cs="Times New Roman"/>
          <w:sz w:val="24"/>
          <w:szCs w:val="24"/>
        </w:rPr>
        <w:t xml:space="preserve"> для получения данных из файла и приведения их к определённому формату. И</w:t>
      </w:r>
      <w:del w:id="1" w:author="Гаврилов Павел Яковлевич" w:date="2024-09-25T16:51:00Z">
        <w:r w:rsidRPr="000E57EE" w:rsidDel="00F368D1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0E57EE">
        <w:rPr>
          <w:rFonts w:ascii="Times New Roman" w:hAnsi="Times New Roman" w:cs="Times New Roman"/>
          <w:sz w:val="24"/>
          <w:szCs w:val="24"/>
        </w:rPr>
        <w:t xml:space="preserve"> так под каждый файл индивидуально. (В этом есть определённый смысл, но только если один раз обработать много файлов скопом и сложить данные из них в базу данных). А если формат файлов изменится? Проделанная работа не будет иметь никакого смысла.</w:t>
      </w:r>
    </w:p>
    <w:p w:rsidR="00393ED0" w:rsidRPr="004B3901" w:rsidRDefault="00393ED0" w:rsidP="00393ED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3901">
        <w:rPr>
          <w:rFonts w:ascii="Times New Roman" w:hAnsi="Times New Roman" w:cs="Times New Roman"/>
          <w:b/>
          <w:bCs/>
          <w:sz w:val="24"/>
          <w:szCs w:val="24"/>
        </w:rPr>
        <w:t>Слайд. Контекст, проблемы</w:t>
      </w:r>
    </w:p>
    <w:p w:rsidR="00393ED0" w:rsidRDefault="00393ED0" w:rsidP="00393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е</w:t>
      </w:r>
      <w:r w:rsidRPr="00826803">
        <w:rPr>
          <w:rFonts w:ascii="Times New Roman" w:hAnsi="Times New Roman" w:cs="Times New Roman"/>
          <w:sz w:val="24"/>
          <w:szCs w:val="24"/>
        </w:rPr>
        <w:t>сть инженер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26803">
        <w:rPr>
          <w:rFonts w:ascii="Times New Roman" w:hAnsi="Times New Roman" w:cs="Times New Roman"/>
          <w:sz w:val="24"/>
          <w:szCs w:val="24"/>
        </w:rPr>
        <w:t>-расчётчик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26803">
        <w:rPr>
          <w:rFonts w:ascii="Times New Roman" w:hAnsi="Times New Roman" w:cs="Times New Roman"/>
          <w:sz w:val="24"/>
          <w:szCs w:val="24"/>
        </w:rPr>
        <w:t xml:space="preserve"> в отделе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Pr="00826803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26803">
        <w:rPr>
          <w:rFonts w:ascii="Times New Roman" w:hAnsi="Times New Roman" w:cs="Times New Roman"/>
          <w:sz w:val="24"/>
          <w:szCs w:val="24"/>
        </w:rPr>
        <w:t xml:space="preserve"> часто сталкивался с </w:t>
      </w:r>
      <w:r>
        <w:rPr>
          <w:rFonts w:ascii="Times New Roman" w:hAnsi="Times New Roman" w:cs="Times New Roman"/>
          <w:sz w:val="24"/>
          <w:szCs w:val="24"/>
        </w:rPr>
        <w:t xml:space="preserve">такими проблемами с данными как: </w:t>
      </w:r>
    </w:p>
    <w:p w:rsidR="00393ED0" w:rsidRDefault="00393ED0" w:rsidP="00393ED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E5CC1">
        <w:rPr>
          <w:rFonts w:ascii="Times New Roman" w:hAnsi="Times New Roman" w:cs="Times New Roman"/>
          <w:sz w:val="24"/>
          <w:szCs w:val="24"/>
        </w:rPr>
        <w:t xml:space="preserve">ублирования данных, </w:t>
      </w:r>
    </w:p>
    <w:p w:rsidR="00393ED0" w:rsidRPr="004B3901" w:rsidRDefault="00393ED0" w:rsidP="00393ED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Устаревшей информацией</w:t>
      </w:r>
    </w:p>
    <w:p w:rsidR="00393ED0" w:rsidRPr="00393ED0" w:rsidRDefault="00393ED0" w:rsidP="00393ED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9E5CC1">
        <w:rPr>
          <w:rFonts w:ascii="Times New Roman" w:hAnsi="Times New Roman" w:cs="Times New Roman"/>
          <w:sz w:val="24"/>
          <w:szCs w:val="24"/>
        </w:rPr>
        <w:t>ложностями в координации с коллегами</w:t>
      </w:r>
      <w:r>
        <w:rPr>
          <w:rFonts w:ascii="Times New Roman" w:hAnsi="Times New Roman" w:cs="Times New Roman"/>
          <w:sz w:val="24"/>
          <w:szCs w:val="24"/>
        </w:rPr>
        <w:t xml:space="preserve"> по вопросам данных</w:t>
      </w:r>
      <w:r w:rsidRPr="009E5CC1">
        <w:rPr>
          <w:rFonts w:ascii="Times New Roman" w:hAnsi="Times New Roman" w:cs="Times New Roman"/>
          <w:sz w:val="24"/>
          <w:szCs w:val="24"/>
        </w:rPr>
        <w:t>.</w:t>
      </w:r>
    </w:p>
    <w:p w:rsidR="002A06E1" w:rsidRPr="00E70B38" w:rsidRDefault="00804C08" w:rsidP="002A06E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Слайд. Цели</w:t>
      </w:r>
      <w:r w:rsidR="002A06E1" w:rsidRPr="00E70B38">
        <w:rPr>
          <w:rFonts w:ascii="Times New Roman" w:hAnsi="Times New Roman" w:cs="Times New Roman"/>
          <w:sz w:val="24"/>
          <w:szCs w:val="24"/>
        </w:rPr>
        <w:t>:</w:t>
      </w:r>
    </w:p>
    <w:p w:rsidR="00393ED0" w:rsidRDefault="00393ED0" w:rsidP="00393ED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общих проблем, появились общие цели. С</w:t>
      </w:r>
      <w:r w:rsidR="002A06E1">
        <w:rPr>
          <w:rFonts w:ascii="Times New Roman" w:hAnsi="Times New Roman" w:cs="Times New Roman"/>
          <w:sz w:val="24"/>
          <w:szCs w:val="24"/>
        </w:rPr>
        <w:t xml:space="preserve">формировалась команда, </w:t>
      </w:r>
      <w:r>
        <w:rPr>
          <w:rFonts w:ascii="Times New Roman" w:hAnsi="Times New Roman" w:cs="Times New Roman"/>
          <w:sz w:val="24"/>
          <w:szCs w:val="24"/>
        </w:rPr>
        <w:t>состоящая из Паши, Миши и меня.</w:t>
      </w:r>
      <w:r w:rsidRPr="00393E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ED0" w:rsidRPr="002852B5" w:rsidRDefault="00393ED0" w:rsidP="00393ED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2B5">
        <w:rPr>
          <w:rFonts w:ascii="Times New Roman" w:hAnsi="Times New Roman" w:cs="Times New Roman"/>
          <w:b/>
          <w:sz w:val="24"/>
          <w:szCs w:val="24"/>
        </w:rPr>
        <w:t xml:space="preserve">Слайд. Решение. </w:t>
      </w:r>
      <w:r>
        <w:rPr>
          <w:rFonts w:ascii="Times New Roman" w:hAnsi="Times New Roman" w:cs="Times New Roman"/>
          <w:b/>
          <w:sz w:val="24"/>
          <w:szCs w:val="24"/>
        </w:rPr>
        <w:t>Альтернативы и их недостатки</w:t>
      </w:r>
      <w:r w:rsidRPr="002852B5">
        <w:rPr>
          <w:rFonts w:ascii="Times New Roman" w:hAnsi="Times New Roman" w:cs="Times New Roman"/>
          <w:b/>
          <w:sz w:val="24"/>
          <w:szCs w:val="24"/>
        </w:rPr>
        <w:t>:</w:t>
      </w:r>
    </w:p>
    <w:p w:rsidR="00393ED0" w:rsidRPr="00367589" w:rsidRDefault="00393ED0" w:rsidP="00393ED0">
      <w:pPr>
        <w:ind w:left="708" w:firstLine="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589">
        <w:rPr>
          <w:rFonts w:ascii="Times New Roman" w:hAnsi="Times New Roman" w:cs="Times New Roman"/>
          <w:b/>
          <w:sz w:val="24"/>
          <w:szCs w:val="24"/>
        </w:rPr>
        <w:t xml:space="preserve">       1.</w:t>
      </w:r>
      <w:r w:rsidR="00AD48AA" w:rsidRPr="00AD48AA">
        <w:t xml:space="preserve"> </w:t>
      </w:r>
      <w:r w:rsidR="00AD48AA" w:rsidRPr="00AD48AA">
        <w:rPr>
          <w:rFonts w:ascii="Times New Roman" w:hAnsi="Times New Roman" w:cs="Times New Roman"/>
          <w:b/>
          <w:sz w:val="24"/>
          <w:szCs w:val="24"/>
        </w:rPr>
        <w:t>Использование локальных файлов и папок, регламентов и правил обращения с ними</w:t>
      </w:r>
      <w:r w:rsidRPr="00367589">
        <w:rPr>
          <w:rFonts w:ascii="Times New Roman" w:hAnsi="Times New Roman" w:cs="Times New Roman"/>
          <w:b/>
          <w:sz w:val="24"/>
          <w:szCs w:val="24"/>
        </w:rPr>
        <w:t>:</w:t>
      </w:r>
    </w:p>
    <w:p w:rsidR="00393ED0" w:rsidRPr="002852B5" w:rsidRDefault="00393ED0" w:rsidP="00393E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2852B5">
        <w:rPr>
          <w:rFonts w:ascii="Times New Roman" w:hAnsi="Times New Roman" w:cs="Times New Roman"/>
          <w:sz w:val="24"/>
          <w:szCs w:val="24"/>
        </w:rPr>
        <w:t xml:space="preserve"> Установление строгих регламентов и правил для работы с данными, включая стандарты заполнения, хранения и передачи информации.</w:t>
      </w:r>
    </w:p>
    <w:p w:rsidR="00393ED0" w:rsidRPr="002852B5" w:rsidRDefault="00393ED0" w:rsidP="00393ED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2B5">
        <w:rPr>
          <w:rFonts w:ascii="Times New Roman" w:hAnsi="Times New Roman" w:cs="Times New Roman"/>
          <w:b/>
          <w:sz w:val="24"/>
          <w:szCs w:val="24"/>
        </w:rPr>
        <w:t>Недостатки:</w:t>
      </w:r>
    </w:p>
    <w:p w:rsidR="00393ED0" w:rsidRPr="002852B5" w:rsidRDefault="00393ED0" w:rsidP="00393ED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Человеческий фактор: Регламенты могут нарушаться или игнорироваться, особенно при высокой загруженности сотрудников.</w:t>
      </w:r>
    </w:p>
    <w:p w:rsidR="00393ED0" w:rsidRPr="002852B5" w:rsidRDefault="00393ED0" w:rsidP="00393ED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Отсутствие автоматизации: Процессы остаются ручными, что увеличивает вероятность ошибок и снижает скорость работы.</w:t>
      </w:r>
    </w:p>
    <w:p w:rsidR="00393ED0" w:rsidRPr="002852B5" w:rsidRDefault="00393ED0" w:rsidP="00393ED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Сложность контроля: Трудно отслеживать соблюдение правил в реальном времени, что может привести к нарушениям и потерям данных.</w:t>
      </w:r>
    </w:p>
    <w:p w:rsidR="00393ED0" w:rsidRPr="002852B5" w:rsidRDefault="00393ED0" w:rsidP="00393ED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Риск потери данных: Высока вероятность потери данных из-за ошибок пользователей или технических сбоев.</w:t>
      </w:r>
    </w:p>
    <w:p w:rsidR="00393ED0" w:rsidRPr="002852B5" w:rsidRDefault="00393ED0" w:rsidP="00393ED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lastRenderedPageBreak/>
        <w:t xml:space="preserve">Отсутствие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версионирования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>: При изменении файлов сложно отслеживать историю изменений и возвращаться к предыдущим версиям.</w:t>
      </w:r>
    </w:p>
    <w:p w:rsidR="00393ED0" w:rsidRPr="002852B5" w:rsidRDefault="00393ED0" w:rsidP="00393ED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Ограниченная доступность: Доступ к данным ограничен, что затрудняет совместную работу и координацию.</w:t>
      </w:r>
    </w:p>
    <w:p w:rsidR="00393ED0" w:rsidRPr="002852B5" w:rsidRDefault="00393ED0" w:rsidP="00393ED0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852B5">
        <w:rPr>
          <w:rFonts w:ascii="Times New Roman" w:hAnsi="Times New Roman" w:cs="Times New Roman"/>
          <w:b/>
          <w:sz w:val="24"/>
          <w:szCs w:val="24"/>
        </w:rPr>
        <w:t>. Облачные решения для хранения данных:</w:t>
      </w:r>
    </w:p>
    <w:p w:rsidR="00393ED0" w:rsidRPr="002852B5" w:rsidRDefault="00393ED0" w:rsidP="00393E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2852B5">
        <w:rPr>
          <w:rFonts w:ascii="Times New Roman" w:hAnsi="Times New Roman" w:cs="Times New Roman"/>
          <w:sz w:val="24"/>
          <w:szCs w:val="24"/>
        </w:rPr>
        <w:t xml:space="preserve"> Использование облачных сервисов, таких как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>, для хранения и совместного использования данных.</w:t>
      </w:r>
    </w:p>
    <w:p w:rsidR="00393ED0" w:rsidRPr="002852B5" w:rsidRDefault="00393ED0" w:rsidP="00393ED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2B5">
        <w:rPr>
          <w:rFonts w:ascii="Times New Roman" w:hAnsi="Times New Roman" w:cs="Times New Roman"/>
          <w:b/>
          <w:sz w:val="24"/>
          <w:szCs w:val="24"/>
        </w:rPr>
        <w:t>Недостатки:</w:t>
      </w:r>
    </w:p>
    <w:p w:rsidR="00393ED0" w:rsidRPr="002852B5" w:rsidRDefault="00393ED0" w:rsidP="00393ED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Безопасность: Передача конфиденциальных данных через облачные сервисы может не соответствовать корпоративным стандартам безопасности.</w:t>
      </w:r>
    </w:p>
    <w:p w:rsidR="00393ED0" w:rsidRPr="002852B5" w:rsidRDefault="00393ED0" w:rsidP="00393ED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Ограниченные возможности интеграции: Облачные решения могут не поддерживать автоматизацию и интеграцию с другими системами, такими как CI/CD.</w:t>
      </w:r>
    </w:p>
    <w:p w:rsidR="00393ED0" w:rsidRPr="002852B5" w:rsidRDefault="00393ED0" w:rsidP="00393ED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 xml:space="preserve">Зависимость от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интернет-соединения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>: Для работы требуется постоянное подключение к интернету, что может быть проблематично в случае сбоев.</w:t>
      </w:r>
    </w:p>
    <w:p w:rsidR="00393ED0" w:rsidRPr="002852B5" w:rsidRDefault="00AD48AA" w:rsidP="00393ED0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93ED0" w:rsidRPr="002852B5">
        <w:rPr>
          <w:rFonts w:ascii="Times New Roman" w:hAnsi="Times New Roman" w:cs="Times New Roman"/>
          <w:b/>
          <w:sz w:val="24"/>
          <w:szCs w:val="24"/>
        </w:rPr>
        <w:t>. Специализированные программные решения:</w:t>
      </w:r>
    </w:p>
    <w:p w:rsidR="00393ED0" w:rsidRPr="002852B5" w:rsidRDefault="00393ED0" w:rsidP="00393E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D1C32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2852B5">
        <w:rPr>
          <w:rFonts w:ascii="Times New Roman" w:hAnsi="Times New Roman" w:cs="Times New Roman"/>
          <w:sz w:val="24"/>
          <w:szCs w:val="24"/>
        </w:rPr>
        <w:t xml:space="preserve"> Использование специализированного программного обеспечения для управления проектами и данными, такого как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852B5">
        <w:rPr>
          <w:rFonts w:ascii="Times New Roman" w:hAnsi="Times New Roman" w:cs="Times New Roman"/>
          <w:sz w:val="24"/>
          <w:szCs w:val="24"/>
        </w:rPr>
        <w:t>Asana</w:t>
      </w:r>
      <w:proofErr w:type="spellEnd"/>
      <w:r w:rsidRPr="002852B5">
        <w:rPr>
          <w:rFonts w:ascii="Times New Roman" w:hAnsi="Times New Roman" w:cs="Times New Roman"/>
          <w:sz w:val="24"/>
          <w:szCs w:val="24"/>
        </w:rPr>
        <w:t>.</w:t>
      </w:r>
    </w:p>
    <w:p w:rsidR="00393ED0" w:rsidRPr="008D1C32" w:rsidRDefault="00393ED0" w:rsidP="00393ED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1C32">
        <w:rPr>
          <w:rFonts w:ascii="Times New Roman" w:hAnsi="Times New Roman" w:cs="Times New Roman"/>
          <w:b/>
          <w:sz w:val="24"/>
          <w:szCs w:val="24"/>
        </w:rPr>
        <w:t>Недостатки:</w:t>
      </w:r>
    </w:p>
    <w:p w:rsidR="00393ED0" w:rsidRPr="002852B5" w:rsidRDefault="00393ED0" w:rsidP="00393ED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 xml:space="preserve">Стоимость: Лицензирование и внедрение </w:t>
      </w:r>
      <w:proofErr w:type="gramStart"/>
      <w:r w:rsidRPr="002852B5">
        <w:rPr>
          <w:rFonts w:ascii="Times New Roman" w:hAnsi="Times New Roman" w:cs="Times New Roman"/>
          <w:sz w:val="24"/>
          <w:szCs w:val="24"/>
        </w:rPr>
        <w:t>специализированного</w:t>
      </w:r>
      <w:proofErr w:type="gramEnd"/>
      <w:r w:rsidRPr="002852B5">
        <w:rPr>
          <w:rFonts w:ascii="Times New Roman" w:hAnsi="Times New Roman" w:cs="Times New Roman"/>
          <w:sz w:val="24"/>
          <w:szCs w:val="24"/>
        </w:rPr>
        <w:t xml:space="preserve"> ПО может быть дорогостоящим.</w:t>
      </w:r>
    </w:p>
    <w:p w:rsidR="00393ED0" w:rsidRPr="002852B5" w:rsidRDefault="00393ED0" w:rsidP="00393ED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Кривая обучения: Потребуется обучение персонала для работы с новым инструментом, что может занять время и ресурсы.</w:t>
      </w:r>
    </w:p>
    <w:p w:rsidR="00393ED0" w:rsidRPr="002852B5" w:rsidRDefault="00393ED0" w:rsidP="00393ED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Ограниченная функциональность: Не все решения поддерживают все необходимые функции, такие как контроль версий или автоматизация расчётов.</w:t>
      </w:r>
    </w:p>
    <w:p w:rsidR="00393ED0" w:rsidRPr="008D1C32" w:rsidRDefault="00AD48AA" w:rsidP="00393ED0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393ED0" w:rsidRPr="008D1C3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393ED0" w:rsidRPr="008D1C32">
        <w:rPr>
          <w:rFonts w:ascii="Times New Roman" w:hAnsi="Times New Roman" w:cs="Times New Roman"/>
          <w:b/>
          <w:sz w:val="24"/>
          <w:szCs w:val="24"/>
        </w:rPr>
        <w:t>Самописные</w:t>
      </w:r>
      <w:proofErr w:type="spellEnd"/>
      <w:r w:rsidR="00393ED0" w:rsidRPr="008D1C32">
        <w:rPr>
          <w:rFonts w:ascii="Times New Roman" w:hAnsi="Times New Roman" w:cs="Times New Roman"/>
          <w:b/>
          <w:sz w:val="24"/>
          <w:szCs w:val="24"/>
        </w:rPr>
        <w:t xml:space="preserve"> системы:</w:t>
      </w:r>
    </w:p>
    <w:p w:rsidR="00393ED0" w:rsidRPr="002852B5" w:rsidRDefault="00393ED0" w:rsidP="00393ED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D1C32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2852B5">
        <w:rPr>
          <w:rFonts w:ascii="Times New Roman" w:hAnsi="Times New Roman" w:cs="Times New Roman"/>
          <w:sz w:val="24"/>
          <w:szCs w:val="24"/>
        </w:rPr>
        <w:t xml:space="preserve"> Разработка собственной системы для управления данными и проектами</w:t>
      </w:r>
      <w:r>
        <w:rPr>
          <w:rFonts w:ascii="Times New Roman" w:hAnsi="Times New Roman" w:cs="Times New Roman"/>
          <w:sz w:val="24"/>
          <w:szCs w:val="24"/>
        </w:rPr>
        <w:t xml:space="preserve"> полностью с нуля</w:t>
      </w:r>
      <w:r w:rsidRPr="002852B5">
        <w:rPr>
          <w:rFonts w:ascii="Times New Roman" w:hAnsi="Times New Roman" w:cs="Times New Roman"/>
          <w:sz w:val="24"/>
          <w:szCs w:val="24"/>
        </w:rPr>
        <w:t>.</w:t>
      </w:r>
    </w:p>
    <w:p w:rsidR="00393ED0" w:rsidRPr="008D1C32" w:rsidRDefault="00393ED0" w:rsidP="00393ED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1C32">
        <w:rPr>
          <w:rFonts w:ascii="Times New Roman" w:hAnsi="Times New Roman" w:cs="Times New Roman"/>
          <w:b/>
          <w:sz w:val="24"/>
          <w:szCs w:val="24"/>
        </w:rPr>
        <w:t>Недостатки:</w:t>
      </w:r>
    </w:p>
    <w:p w:rsidR="00393ED0" w:rsidRPr="002852B5" w:rsidRDefault="00393ED0" w:rsidP="00393ED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Время и ресурсы на разработку: Создание и поддержка собственной системы требует значительных временных и финансовых вложений.</w:t>
      </w:r>
    </w:p>
    <w:p w:rsidR="00393ED0" w:rsidRPr="002852B5" w:rsidRDefault="00393ED0" w:rsidP="00393ED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2B5">
        <w:rPr>
          <w:rFonts w:ascii="Times New Roman" w:hAnsi="Times New Roman" w:cs="Times New Roman"/>
          <w:sz w:val="24"/>
          <w:szCs w:val="24"/>
        </w:rPr>
        <w:t>Поддержка и обновления: Необходимость постоянного обновления и поддержки системы, что требует наличия квалифицированного персонала.</w:t>
      </w:r>
    </w:p>
    <w:p w:rsidR="00393ED0" w:rsidRPr="009E5CC1" w:rsidRDefault="00393ED0" w:rsidP="00393ED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5CC1">
        <w:rPr>
          <w:rFonts w:ascii="Times New Roman" w:hAnsi="Times New Roman" w:cs="Times New Roman"/>
          <w:b/>
          <w:bCs/>
          <w:sz w:val="24"/>
          <w:szCs w:val="24"/>
        </w:rPr>
        <w:t>Слайд. Контекст, идея</w:t>
      </w:r>
      <w:r w:rsidRPr="009E5CC1">
        <w:rPr>
          <w:rFonts w:ascii="Times New Roman" w:hAnsi="Times New Roman" w:cs="Times New Roman"/>
          <w:b/>
          <w:sz w:val="24"/>
          <w:szCs w:val="24"/>
        </w:rPr>
        <w:t>:</w:t>
      </w:r>
    </w:p>
    <w:p w:rsidR="00393ED0" w:rsidRPr="00367589" w:rsidRDefault="00393ED0" w:rsidP="00393ED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Возникла развилка: </w:t>
      </w:r>
    </w:p>
    <w:p w:rsidR="00393ED0" w:rsidRDefault="00393ED0" w:rsidP="00393ED0">
      <w:pPr>
        <w:pStyle w:val="a3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обсуждений появилось предположение, что можно экстраполировать опыт и лучшие практики организации работы с данными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36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компаний</w:t>
      </w:r>
      <w:r w:rsidRPr="00736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отдел расчётов.</w:t>
      </w:r>
    </w:p>
    <w:p w:rsidR="00AF74BC" w:rsidRDefault="00804C08" w:rsidP="00393ED0">
      <w:pPr>
        <w:pStyle w:val="a3"/>
        <w:ind w:left="0" w:firstLine="6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C08"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b/>
          <w:sz w:val="24"/>
          <w:szCs w:val="24"/>
        </w:rPr>
        <w:t>СКВ</w:t>
      </w:r>
    </w:p>
    <w:p w:rsidR="00804C08" w:rsidRPr="00804C08" w:rsidRDefault="00804C08" w:rsidP="00804C0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804C08">
        <w:rPr>
          <w:rFonts w:ascii="Times New Roman" w:hAnsi="Times New Roman" w:cs="Times New Roman"/>
          <w:sz w:val="24"/>
          <w:szCs w:val="24"/>
        </w:rPr>
        <w:t>Система контроля версий — это инструмент, который помогает отслеживать изменения в файлах и проектах. Вот основные идеи:</w:t>
      </w:r>
    </w:p>
    <w:p w:rsidR="00804C08" w:rsidRPr="00804C08" w:rsidRDefault="00804C08" w:rsidP="00804C0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C08">
        <w:rPr>
          <w:rFonts w:ascii="Times New Roman" w:hAnsi="Times New Roman" w:cs="Times New Roman"/>
          <w:b/>
          <w:bCs/>
          <w:sz w:val="24"/>
          <w:szCs w:val="24"/>
        </w:rPr>
        <w:t>Сохранение изменений</w:t>
      </w:r>
      <w:r w:rsidRPr="00804C08">
        <w:rPr>
          <w:rFonts w:ascii="Times New Roman" w:hAnsi="Times New Roman" w:cs="Times New Roman"/>
          <w:sz w:val="24"/>
          <w:szCs w:val="24"/>
        </w:rPr>
        <w:t>: Каждый раз, когда вы меняете файл, система сохраняет новую версию, не удаляя старые. Это позволяет видеть историю изменений.</w:t>
      </w:r>
    </w:p>
    <w:p w:rsidR="00804C08" w:rsidRPr="00804C08" w:rsidRDefault="00804C08" w:rsidP="00804C0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C08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в команде</w:t>
      </w:r>
      <w:r w:rsidRPr="00804C08">
        <w:rPr>
          <w:rFonts w:ascii="Times New Roman" w:hAnsi="Times New Roman" w:cs="Times New Roman"/>
          <w:sz w:val="24"/>
          <w:szCs w:val="24"/>
        </w:rPr>
        <w:t>: Несколько человек могут работать над одним проектом одновременно. Система следит за тем, чтобы изменения разных людей не пересекались и не конфликтовали.</w:t>
      </w:r>
    </w:p>
    <w:p w:rsidR="00804C08" w:rsidRPr="00804C08" w:rsidRDefault="00804C08" w:rsidP="00804C0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C08">
        <w:rPr>
          <w:rFonts w:ascii="Times New Roman" w:hAnsi="Times New Roman" w:cs="Times New Roman"/>
          <w:b/>
          <w:bCs/>
          <w:sz w:val="24"/>
          <w:szCs w:val="24"/>
        </w:rPr>
        <w:t>Восстановление предыдущих версий</w:t>
      </w:r>
      <w:r w:rsidRPr="00804C08">
        <w:rPr>
          <w:rFonts w:ascii="Times New Roman" w:hAnsi="Times New Roman" w:cs="Times New Roman"/>
          <w:sz w:val="24"/>
          <w:szCs w:val="24"/>
        </w:rPr>
        <w:t>: Если что-то пошло не так, можно легко вернуться к любой предыдущей версии файла или проекта.</w:t>
      </w:r>
    </w:p>
    <w:p w:rsidR="00804C08" w:rsidRPr="00804C08" w:rsidRDefault="00804C08" w:rsidP="00804C08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C08">
        <w:rPr>
          <w:rFonts w:ascii="Times New Roman" w:hAnsi="Times New Roman" w:cs="Times New Roman"/>
          <w:b/>
          <w:bCs/>
          <w:sz w:val="24"/>
          <w:szCs w:val="24"/>
        </w:rPr>
        <w:t>Удобное управление</w:t>
      </w:r>
      <w:r w:rsidRPr="00804C08">
        <w:rPr>
          <w:rFonts w:ascii="Times New Roman" w:hAnsi="Times New Roman" w:cs="Times New Roman"/>
          <w:sz w:val="24"/>
          <w:szCs w:val="24"/>
        </w:rPr>
        <w:t>: Можно создавать ветки для экспериментов или новых функций, а потом объединять их с основным проектом, когда они готовы.</w:t>
      </w:r>
    </w:p>
    <w:p w:rsidR="00804C08" w:rsidRPr="00804C08" w:rsidRDefault="00804C08" w:rsidP="00393ED0">
      <w:pPr>
        <w:pStyle w:val="a3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93ED0" w:rsidRPr="005B36EE" w:rsidRDefault="00393ED0" w:rsidP="00393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36EE">
        <w:rPr>
          <w:rFonts w:ascii="Times New Roman" w:hAnsi="Times New Roman" w:cs="Times New Roman"/>
          <w:b/>
          <w:sz w:val="24"/>
          <w:szCs w:val="24"/>
          <w:lang w:val="en-US"/>
        </w:rPr>
        <w:t>CI</w:t>
      </w:r>
      <w:r w:rsidRPr="005B36EE">
        <w:rPr>
          <w:rFonts w:ascii="Times New Roman" w:hAnsi="Times New Roman" w:cs="Times New Roman"/>
          <w:b/>
          <w:sz w:val="24"/>
          <w:szCs w:val="24"/>
        </w:rPr>
        <w:t>/</w:t>
      </w:r>
      <w:r w:rsidRPr="005B36EE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5B36EE">
        <w:rPr>
          <w:rFonts w:ascii="Times New Roman" w:hAnsi="Times New Roman" w:cs="Times New Roman"/>
          <w:sz w:val="24"/>
          <w:szCs w:val="24"/>
        </w:rPr>
        <w:t xml:space="preserve"> (Непрерывная интеграция и непрерывное развёртывание):</w:t>
      </w:r>
    </w:p>
    <w:p w:rsidR="00393ED0" w:rsidRPr="005B36EE" w:rsidRDefault="00393ED0" w:rsidP="00393ED0">
      <w:pPr>
        <w:jc w:val="both"/>
        <w:rPr>
          <w:rFonts w:ascii="Times New Roman" w:hAnsi="Times New Roman" w:cs="Times New Roman"/>
          <w:sz w:val="24"/>
          <w:szCs w:val="24"/>
        </w:rPr>
      </w:pPr>
      <w:r w:rsidRPr="005B36EE">
        <w:rPr>
          <w:rFonts w:ascii="Times New Roman" w:hAnsi="Times New Roman" w:cs="Times New Roman"/>
          <w:sz w:val="24"/>
          <w:szCs w:val="24"/>
        </w:rPr>
        <w:t>Непрерывная интеграция (</w:t>
      </w:r>
      <w:r w:rsidRPr="005B36EE">
        <w:rPr>
          <w:rFonts w:ascii="Times New Roman" w:hAnsi="Times New Roman" w:cs="Times New Roman"/>
          <w:sz w:val="24"/>
          <w:szCs w:val="24"/>
          <w:lang w:val="en-US"/>
        </w:rPr>
        <w:t>Continuous</w:t>
      </w:r>
      <w:r w:rsidRPr="005B36EE">
        <w:rPr>
          <w:rFonts w:ascii="Times New Roman" w:hAnsi="Times New Roman" w:cs="Times New Roman"/>
          <w:sz w:val="24"/>
          <w:szCs w:val="24"/>
        </w:rPr>
        <w:t xml:space="preserve"> </w:t>
      </w:r>
      <w:r w:rsidRPr="005B36EE">
        <w:rPr>
          <w:rFonts w:ascii="Times New Roman" w:hAnsi="Times New Roman" w:cs="Times New Roman"/>
          <w:sz w:val="24"/>
          <w:szCs w:val="24"/>
          <w:lang w:val="en-US"/>
        </w:rPr>
        <w:t>Integration</w:t>
      </w:r>
      <w:r w:rsidRPr="005B36EE">
        <w:rPr>
          <w:rFonts w:ascii="Times New Roman" w:hAnsi="Times New Roman" w:cs="Times New Roman"/>
          <w:sz w:val="24"/>
          <w:szCs w:val="24"/>
        </w:rPr>
        <w:t>):</w:t>
      </w:r>
    </w:p>
    <w:p w:rsidR="00393ED0" w:rsidRPr="00ED17CC" w:rsidRDefault="00393ED0" w:rsidP="00393ED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17CC">
        <w:rPr>
          <w:rFonts w:ascii="Times New Roman" w:hAnsi="Times New Roman" w:cs="Times New Roman"/>
          <w:sz w:val="24"/>
          <w:szCs w:val="24"/>
        </w:rPr>
        <w:t>Регулярное объединение изменений в работу других команд.</w:t>
      </w:r>
    </w:p>
    <w:p w:rsidR="00393ED0" w:rsidRPr="00ED17CC" w:rsidRDefault="00393ED0" w:rsidP="00393ED0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17CC">
        <w:rPr>
          <w:rFonts w:ascii="Times New Roman" w:hAnsi="Times New Roman" w:cs="Times New Roman"/>
          <w:sz w:val="24"/>
          <w:szCs w:val="24"/>
        </w:rPr>
        <w:t>Автоматическое тестирование и проверка кода для быстрого обнаружения и исправления ошибок.</w:t>
      </w:r>
    </w:p>
    <w:p w:rsidR="00393ED0" w:rsidRPr="005B36EE" w:rsidRDefault="00393ED0" w:rsidP="00393ED0">
      <w:pPr>
        <w:jc w:val="both"/>
        <w:rPr>
          <w:rFonts w:ascii="Times New Roman" w:hAnsi="Times New Roman" w:cs="Times New Roman"/>
          <w:sz w:val="24"/>
          <w:szCs w:val="24"/>
        </w:rPr>
      </w:pPr>
      <w:r w:rsidRPr="005B36EE">
        <w:rPr>
          <w:rFonts w:ascii="Times New Roman" w:hAnsi="Times New Roman" w:cs="Times New Roman"/>
          <w:sz w:val="24"/>
          <w:szCs w:val="24"/>
        </w:rPr>
        <w:t>Непрерывное развёртывание (</w:t>
      </w:r>
      <w:r w:rsidRPr="005B36EE">
        <w:rPr>
          <w:rFonts w:ascii="Times New Roman" w:hAnsi="Times New Roman" w:cs="Times New Roman"/>
          <w:sz w:val="24"/>
          <w:szCs w:val="24"/>
          <w:lang w:val="en-US"/>
        </w:rPr>
        <w:t>Continuous</w:t>
      </w:r>
      <w:r w:rsidRPr="005B36EE">
        <w:rPr>
          <w:rFonts w:ascii="Times New Roman" w:hAnsi="Times New Roman" w:cs="Times New Roman"/>
          <w:sz w:val="24"/>
          <w:szCs w:val="24"/>
        </w:rPr>
        <w:t xml:space="preserve"> </w:t>
      </w:r>
      <w:r w:rsidRPr="005B36EE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Pr="005B36EE">
        <w:rPr>
          <w:rFonts w:ascii="Times New Roman" w:hAnsi="Times New Roman" w:cs="Times New Roman"/>
          <w:sz w:val="24"/>
          <w:szCs w:val="24"/>
        </w:rPr>
        <w:t>):</w:t>
      </w:r>
    </w:p>
    <w:p w:rsidR="00393ED0" w:rsidRPr="00ED17CC" w:rsidRDefault="00393ED0" w:rsidP="00393ED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17CC">
        <w:rPr>
          <w:rFonts w:ascii="Times New Roman" w:hAnsi="Times New Roman" w:cs="Times New Roman"/>
          <w:sz w:val="24"/>
          <w:szCs w:val="24"/>
        </w:rPr>
        <w:t>Автоматическое внедрение проверенных изменений в рабочую среду.</w:t>
      </w:r>
    </w:p>
    <w:p w:rsidR="00393ED0" w:rsidRPr="00ED17CC" w:rsidRDefault="00393ED0" w:rsidP="00393ED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17CC">
        <w:rPr>
          <w:rFonts w:ascii="Times New Roman" w:hAnsi="Times New Roman" w:cs="Times New Roman"/>
          <w:sz w:val="24"/>
          <w:szCs w:val="24"/>
        </w:rPr>
        <w:t>Обеспечивает постоянное обновление системы без задержек.</w:t>
      </w:r>
    </w:p>
    <w:p w:rsidR="00393ED0" w:rsidRDefault="00393ED0" w:rsidP="00AF74BC">
      <w:pPr>
        <w:jc w:val="both"/>
        <w:rPr>
          <w:rFonts w:ascii="Times New Roman" w:hAnsi="Times New Roman" w:cs="Times New Roman"/>
          <w:sz w:val="24"/>
          <w:szCs w:val="24"/>
        </w:rPr>
      </w:pPr>
      <w:r w:rsidRPr="005B36EE">
        <w:rPr>
          <w:rFonts w:ascii="Times New Roman" w:hAnsi="Times New Roman" w:cs="Times New Roman"/>
          <w:sz w:val="24"/>
          <w:szCs w:val="24"/>
        </w:rPr>
        <w:t>Преимущество для нас: Ускоряет цикл разработки и внедрения, повышая оперативность и качество нашей работы.</w:t>
      </w:r>
    </w:p>
    <w:p w:rsidR="00804C08" w:rsidRPr="00E70B38" w:rsidRDefault="00804C08" w:rsidP="00AF7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крутая, а кто же будет её реализовывать?</w:t>
      </w:r>
    </w:p>
    <w:p w:rsidR="00077AE9" w:rsidRPr="009E5CC1" w:rsidRDefault="00077AE9" w:rsidP="00077AE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CC1">
        <w:rPr>
          <w:rFonts w:ascii="Times New Roman" w:hAnsi="Times New Roman" w:cs="Times New Roman"/>
          <w:b/>
          <w:bCs/>
          <w:sz w:val="24"/>
          <w:szCs w:val="24"/>
        </w:rPr>
        <w:t xml:space="preserve">Слайд. </w:t>
      </w:r>
      <w:r w:rsidRPr="00077AE9">
        <w:rPr>
          <w:rFonts w:ascii="Times New Roman" w:hAnsi="Times New Roman" w:cs="Times New Roman"/>
          <w:b/>
          <w:bCs/>
          <w:sz w:val="24"/>
          <w:szCs w:val="24"/>
        </w:rPr>
        <w:t>Почему именно своими силами</w:t>
      </w:r>
      <w:r w:rsidRPr="009E5CC1">
        <w:rPr>
          <w:rFonts w:ascii="Times New Roman" w:hAnsi="Times New Roman" w:cs="Times New Roman"/>
          <w:sz w:val="24"/>
          <w:szCs w:val="24"/>
        </w:rPr>
        <w:t>:</w:t>
      </w:r>
    </w:p>
    <w:p w:rsidR="00077AE9" w:rsidRPr="00077AE9" w:rsidRDefault="00077AE9" w:rsidP="00077AE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Изнутри мы лучше понимаем</w:t>
      </w:r>
      <w:r w:rsidRPr="00077AE9">
        <w:rPr>
          <w:rFonts w:ascii="Times New Roman" w:hAnsi="Times New Roman" w:cs="Times New Roman"/>
          <w:sz w:val="24"/>
          <w:szCs w:val="24"/>
        </w:rPr>
        <w:t xml:space="preserve"> особенности работы, задачи, потребности и внутренние процессы.</w:t>
      </w:r>
      <w:r>
        <w:rPr>
          <w:rFonts w:ascii="Times New Roman" w:hAnsi="Times New Roman" w:cs="Times New Roman"/>
          <w:sz w:val="24"/>
          <w:szCs w:val="24"/>
        </w:rPr>
        <w:t xml:space="preserve"> Кто-то со стороны</w:t>
      </w:r>
      <w:r w:rsidRPr="00077AE9">
        <w:rPr>
          <w:rFonts w:ascii="Times New Roman" w:hAnsi="Times New Roman" w:cs="Times New Roman"/>
          <w:sz w:val="24"/>
          <w:szCs w:val="24"/>
        </w:rPr>
        <w:t xml:space="preserve"> не </w:t>
      </w: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077AE9">
        <w:rPr>
          <w:rFonts w:ascii="Times New Roman" w:hAnsi="Times New Roman" w:cs="Times New Roman"/>
          <w:sz w:val="24"/>
          <w:szCs w:val="24"/>
        </w:rPr>
        <w:t>учитывать все нюансы, что приведёт к необходимости дополнительных правок и переработок</w:t>
      </w:r>
    </w:p>
    <w:p w:rsidR="00077AE9" w:rsidRPr="00077AE9" w:rsidRDefault="00077AE9" w:rsidP="00077AE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E9">
        <w:rPr>
          <w:rFonts w:ascii="Times New Roman" w:hAnsi="Times New Roman" w:cs="Times New Roman"/>
          <w:sz w:val="24"/>
          <w:szCs w:val="24"/>
        </w:rPr>
        <w:t>Внутренняя команда может быстро адаптировать систему под изменяющиеся задачи и новые требования, не завися от графика и приоритетов сторонних разработчиков.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AE9">
        <w:rPr>
          <w:rFonts w:ascii="Times New Roman" w:hAnsi="Times New Roman" w:cs="Times New Roman"/>
          <w:sz w:val="24"/>
          <w:szCs w:val="24"/>
        </w:rPr>
        <w:t>Возможность вносить изменения в процессе разработки без задержек, связанных с внешними коммуникациями.</w:t>
      </w:r>
    </w:p>
    <w:p w:rsidR="00077AE9" w:rsidRPr="00077AE9" w:rsidRDefault="00077AE9" w:rsidP="00077AE9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77AE9">
        <w:rPr>
          <w:rFonts w:ascii="Times New Roman" w:hAnsi="Times New Roman" w:cs="Times New Roman"/>
          <w:sz w:val="24"/>
          <w:szCs w:val="24"/>
        </w:rPr>
        <w:t>Собственная команда может поддерживать и развивать систему в долгосрочной перспективе без необходимости трат на внешнее сопровождение.</w:t>
      </w:r>
    </w:p>
    <w:p w:rsidR="00E70B38" w:rsidRDefault="00077AE9" w:rsidP="00077AE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разработки используются</w:t>
      </w:r>
      <w:r w:rsidRPr="00077AE9">
        <w:rPr>
          <w:rFonts w:ascii="Times New Roman" w:hAnsi="Times New Roman" w:cs="Times New Roman"/>
          <w:sz w:val="24"/>
          <w:szCs w:val="24"/>
        </w:rPr>
        <w:t xml:space="preserve"> данные, которые не должны покидать пределы предприятия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3901" w:rsidRPr="00AD48AA" w:rsidRDefault="00077AE9" w:rsidP="00AD48A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E9">
        <w:rPr>
          <w:rFonts w:ascii="Times New Roman" w:hAnsi="Times New Roman" w:cs="Times New Roman"/>
          <w:sz w:val="24"/>
          <w:szCs w:val="24"/>
        </w:rPr>
        <w:t>Готовые решения могут потребовать значительных затрат на лицензирование и кастомизацию под нужды предприятия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72D" w:rsidRPr="006637CE" w:rsidRDefault="00E6072D" w:rsidP="00E6072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95F">
        <w:rPr>
          <w:rFonts w:ascii="Times New Roman" w:hAnsi="Times New Roman" w:cs="Times New Roman"/>
          <w:b/>
          <w:sz w:val="24"/>
          <w:szCs w:val="24"/>
        </w:rPr>
        <w:t>Слайд. Решение:</w:t>
      </w:r>
    </w:p>
    <w:p w:rsidR="00E6072D" w:rsidRPr="001F2968" w:rsidRDefault="00E6072D" w:rsidP="001F296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состоит из трёх основных частей.</w:t>
      </w:r>
    </w:p>
    <w:p w:rsidR="008E61FA" w:rsidRPr="006637CE" w:rsidRDefault="00DD195F" w:rsidP="00F96DF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95F">
        <w:rPr>
          <w:rFonts w:ascii="Times New Roman" w:hAnsi="Times New Roman" w:cs="Times New Roman"/>
          <w:b/>
          <w:sz w:val="24"/>
          <w:szCs w:val="24"/>
        </w:rPr>
        <w:t>Слайд. Решение</w:t>
      </w:r>
      <w:r w:rsidR="006859F0">
        <w:rPr>
          <w:rFonts w:ascii="Times New Roman" w:hAnsi="Times New Roman" w:cs="Times New Roman"/>
          <w:b/>
          <w:sz w:val="24"/>
          <w:szCs w:val="24"/>
        </w:rPr>
        <w:t>. Базы данных</w:t>
      </w:r>
      <w:r w:rsidRPr="00DD195F">
        <w:rPr>
          <w:rFonts w:ascii="Times New Roman" w:hAnsi="Times New Roman" w:cs="Times New Roman"/>
          <w:b/>
          <w:sz w:val="24"/>
          <w:szCs w:val="24"/>
        </w:rPr>
        <w:t>:</w:t>
      </w:r>
    </w:p>
    <w:p w:rsidR="008E61FA" w:rsidRDefault="006637CE" w:rsidP="00F96DFD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Логика </w:t>
      </w:r>
      <w:r w:rsidR="008E61FA">
        <w:rPr>
          <w:rFonts w:ascii="Times New Roman" w:hAnsi="Times New Roman" w:cs="Times New Roman"/>
          <w:b/>
          <w:sz w:val="24"/>
          <w:szCs w:val="24"/>
        </w:rPr>
        <w:t>1 шаг</w:t>
      </w:r>
    </w:p>
    <w:p w:rsidR="004B3901" w:rsidRPr="004B3901" w:rsidRDefault="00736571" w:rsidP="00AF74B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736571">
        <w:rPr>
          <w:rFonts w:ascii="Times New Roman" w:hAnsi="Times New Roman" w:cs="Times New Roman"/>
          <w:sz w:val="24"/>
          <w:szCs w:val="24"/>
        </w:rPr>
        <w:lastRenderedPageBreak/>
        <w:t>Отказаться от мышления «файлами» и их хранения, потому что</w:t>
      </w:r>
      <w:r w:rsidR="008E61FA">
        <w:rPr>
          <w:rFonts w:ascii="Times New Roman" w:hAnsi="Times New Roman" w:cs="Times New Roman"/>
          <w:sz w:val="24"/>
          <w:szCs w:val="24"/>
        </w:rPr>
        <w:t xml:space="preserve">, с файлами существует ряд проблем перечисленных выше и </w:t>
      </w:r>
      <w:r>
        <w:rPr>
          <w:rFonts w:ascii="Times New Roman" w:hAnsi="Times New Roman" w:cs="Times New Roman"/>
          <w:sz w:val="24"/>
          <w:szCs w:val="24"/>
        </w:rPr>
        <w:t>обычно</w:t>
      </w:r>
      <w:r w:rsidR="008E61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 целого файла важны только определённые </w:t>
      </w:r>
      <w:r w:rsidR="008E61FA">
        <w:rPr>
          <w:rFonts w:ascii="Times New Roman" w:hAnsi="Times New Roman" w:cs="Times New Roman"/>
          <w:sz w:val="24"/>
          <w:szCs w:val="24"/>
        </w:rPr>
        <w:t xml:space="preserve">его цифири, которые и нужно </w:t>
      </w:r>
      <w:r w:rsidR="00077156">
        <w:rPr>
          <w:rFonts w:ascii="Times New Roman" w:hAnsi="Times New Roman" w:cs="Times New Roman"/>
          <w:sz w:val="24"/>
          <w:szCs w:val="24"/>
        </w:rPr>
        <w:t>собирать</w:t>
      </w:r>
      <w:r w:rsidR="008E61FA">
        <w:rPr>
          <w:rFonts w:ascii="Times New Roman" w:hAnsi="Times New Roman" w:cs="Times New Roman"/>
          <w:sz w:val="24"/>
          <w:szCs w:val="24"/>
        </w:rPr>
        <w:t>. Таким образом, перейти на мышление «базами данных», где каждая таблица является или исходными данными для следующих расчётов, или результатами предыдущих, с понятными источниками данных</w:t>
      </w:r>
      <w:r w:rsidR="00F368D1">
        <w:rPr>
          <w:rFonts w:ascii="Times New Roman" w:hAnsi="Times New Roman" w:cs="Times New Roman"/>
          <w:sz w:val="24"/>
          <w:szCs w:val="24"/>
        </w:rPr>
        <w:t xml:space="preserve"> и связанных в общую цепочку причинно-следственных связей</w:t>
      </w:r>
      <w:r w:rsidR="008E61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2FBE" w:rsidRDefault="006637CE" w:rsidP="00082F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95F">
        <w:rPr>
          <w:rFonts w:ascii="Times New Roman" w:hAnsi="Times New Roman" w:cs="Times New Roman"/>
          <w:b/>
          <w:sz w:val="24"/>
          <w:szCs w:val="24"/>
        </w:rPr>
        <w:t>Слайд. Решение</w:t>
      </w:r>
      <w:r w:rsidR="006859F0">
        <w:rPr>
          <w:rFonts w:ascii="Times New Roman" w:hAnsi="Times New Roman" w:cs="Times New Roman"/>
          <w:b/>
          <w:sz w:val="24"/>
          <w:szCs w:val="24"/>
        </w:rPr>
        <w:t>. Система контроля версий</w:t>
      </w:r>
      <w:r w:rsidRPr="00DD195F">
        <w:rPr>
          <w:rFonts w:ascii="Times New Roman" w:hAnsi="Times New Roman" w:cs="Times New Roman"/>
          <w:b/>
          <w:sz w:val="24"/>
          <w:szCs w:val="24"/>
        </w:rPr>
        <w:t>:</w:t>
      </w:r>
    </w:p>
    <w:p w:rsidR="00077156" w:rsidRPr="00082FBE" w:rsidRDefault="006637CE" w:rsidP="00082FB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BE">
        <w:rPr>
          <w:rFonts w:ascii="Times New Roman" w:hAnsi="Times New Roman" w:cs="Times New Roman"/>
          <w:b/>
          <w:sz w:val="24"/>
          <w:szCs w:val="24"/>
        </w:rPr>
        <w:t xml:space="preserve">Логика </w:t>
      </w:r>
      <w:r w:rsidR="00E52CB3" w:rsidRPr="00082FBE">
        <w:rPr>
          <w:rFonts w:ascii="Times New Roman" w:hAnsi="Times New Roman" w:cs="Times New Roman"/>
          <w:b/>
          <w:sz w:val="24"/>
          <w:szCs w:val="24"/>
        </w:rPr>
        <w:t>2 шаг</w:t>
      </w:r>
    </w:p>
    <w:p w:rsidR="00F96DFD" w:rsidRDefault="007A58A2" w:rsidP="00F96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 ведь и в базу данных </w:t>
      </w:r>
      <w:r w:rsidR="00077156">
        <w:rPr>
          <w:rFonts w:ascii="Times New Roman" w:hAnsi="Times New Roman" w:cs="Times New Roman"/>
          <w:sz w:val="24"/>
          <w:szCs w:val="24"/>
        </w:rPr>
        <w:t>можно вписать что-то не то или как-то ещё её испортить. А вот и нет, если пользоваться системами контроля версий</w:t>
      </w:r>
      <w:r w:rsidR="00E52CB3">
        <w:rPr>
          <w:rFonts w:ascii="Times New Roman" w:hAnsi="Times New Roman" w:cs="Times New Roman"/>
          <w:sz w:val="24"/>
          <w:szCs w:val="24"/>
        </w:rPr>
        <w:t xml:space="preserve"> </w:t>
      </w:r>
      <w:r w:rsidR="00853127">
        <w:rPr>
          <w:rFonts w:ascii="Times New Roman" w:hAnsi="Times New Roman" w:cs="Times New Roman"/>
          <w:sz w:val="24"/>
          <w:szCs w:val="24"/>
        </w:rPr>
        <w:t>(</w:t>
      </w:r>
      <w:r w:rsidR="00E52CB3">
        <w:rPr>
          <w:rFonts w:ascii="Times New Roman" w:hAnsi="Times New Roman" w:cs="Times New Roman"/>
          <w:sz w:val="24"/>
          <w:szCs w:val="24"/>
        </w:rPr>
        <w:t>СКВ</w:t>
      </w:r>
      <w:r w:rsidR="00853127">
        <w:rPr>
          <w:rFonts w:ascii="Times New Roman" w:hAnsi="Times New Roman" w:cs="Times New Roman"/>
          <w:sz w:val="24"/>
          <w:szCs w:val="24"/>
        </w:rPr>
        <w:t>), которая позволяет:</w:t>
      </w:r>
    </w:p>
    <w:p w:rsidR="00F96DFD" w:rsidRPr="004B3901" w:rsidRDefault="004B3901" w:rsidP="004B390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A37546">
        <w:rPr>
          <w:rFonts w:ascii="Times New Roman" w:hAnsi="Times New Roman" w:cs="Times New Roman"/>
          <w:sz w:val="24"/>
          <w:szCs w:val="24"/>
        </w:rPr>
        <w:t>оздавать</w:t>
      </w:r>
      <w:proofErr w:type="spellEnd"/>
      <w:r w:rsidR="00A37546">
        <w:rPr>
          <w:rFonts w:ascii="Times New Roman" w:hAnsi="Times New Roman" w:cs="Times New Roman"/>
          <w:sz w:val="24"/>
          <w:szCs w:val="24"/>
        </w:rPr>
        <w:t xml:space="preserve"> и хранить версии проекта</w:t>
      </w:r>
    </w:p>
    <w:p w:rsidR="00F96DFD" w:rsidRPr="004B3901" w:rsidRDefault="00A37546" w:rsidP="004B390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в проект только по согласованию</w:t>
      </w:r>
    </w:p>
    <w:p w:rsidR="00853127" w:rsidRDefault="00A37546" w:rsidP="004B390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доступ в реальном времени к любой стадии проекта</w:t>
      </w:r>
    </w:p>
    <w:p w:rsidR="00AE7FB5" w:rsidRPr="00AF74BC" w:rsidRDefault="00A37546" w:rsidP="00F96D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создавать новые ветки с измененной геометрией для «тестовых» расчетов с последующим объединением с основной геометрией</w:t>
      </w:r>
    </w:p>
    <w:p w:rsidR="006859F0" w:rsidRDefault="006637CE" w:rsidP="00F96DF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CE">
        <w:rPr>
          <w:rFonts w:ascii="Times New Roman" w:hAnsi="Times New Roman" w:cs="Times New Roman"/>
          <w:b/>
          <w:sz w:val="24"/>
          <w:szCs w:val="24"/>
        </w:rPr>
        <w:t>Слайд. Решение</w:t>
      </w:r>
      <w:r w:rsidR="006859F0">
        <w:rPr>
          <w:rFonts w:ascii="Times New Roman" w:hAnsi="Times New Roman" w:cs="Times New Roman"/>
          <w:b/>
          <w:sz w:val="24"/>
          <w:szCs w:val="24"/>
        </w:rPr>
        <w:t>. Веб сервисы</w:t>
      </w:r>
      <w:r w:rsidR="0075022F">
        <w:rPr>
          <w:rFonts w:ascii="Times New Roman" w:hAnsi="Times New Roman" w:cs="Times New Roman"/>
          <w:b/>
          <w:sz w:val="24"/>
          <w:szCs w:val="24"/>
        </w:rPr>
        <w:t>:</w:t>
      </w:r>
    </w:p>
    <w:p w:rsidR="006859F0" w:rsidRDefault="006859F0" w:rsidP="00F96DFD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9F0">
        <w:rPr>
          <w:rFonts w:ascii="Times New Roman" w:hAnsi="Times New Roman" w:cs="Times New Roman"/>
          <w:b/>
          <w:sz w:val="24"/>
          <w:szCs w:val="24"/>
        </w:rPr>
        <w:t>Логика 3 шаг</w:t>
      </w:r>
    </w:p>
    <w:p w:rsidR="006859F0" w:rsidRDefault="006859F0" w:rsidP="00F96DF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Любой повторяющийся расчёт можно представить в форме сервиса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собственным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E7A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которому на вход будут поступать данные из </w:t>
      </w:r>
      <w:r w:rsidR="0075022F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и он будет складывать результаты в неё же.</w:t>
      </w:r>
    </w:p>
    <w:p w:rsidR="00F96DFD" w:rsidRDefault="0075022F" w:rsidP="00F96DF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Сервисы обладают рядом преимуществ перед другими форматами:</w:t>
      </w:r>
    </w:p>
    <w:p w:rsidR="00F96DFD" w:rsidRPr="004B3901" w:rsidRDefault="00A37546" w:rsidP="004B390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901">
        <w:rPr>
          <w:rFonts w:ascii="Times New Roman" w:hAnsi="Times New Roman" w:cs="Times New Roman"/>
          <w:sz w:val="24"/>
          <w:szCs w:val="24"/>
        </w:rPr>
        <w:t>Отсутс</w:t>
      </w:r>
      <w:r w:rsidR="006057EB">
        <w:rPr>
          <w:rFonts w:ascii="Times New Roman" w:hAnsi="Times New Roman" w:cs="Times New Roman"/>
          <w:sz w:val="24"/>
          <w:szCs w:val="24"/>
        </w:rPr>
        <w:t>т</w:t>
      </w:r>
      <w:r w:rsidRPr="004B3901">
        <w:rPr>
          <w:rFonts w:ascii="Times New Roman" w:hAnsi="Times New Roman" w:cs="Times New Roman"/>
          <w:sz w:val="24"/>
          <w:szCs w:val="24"/>
        </w:rPr>
        <w:t>вие локальных версий ИД и результатов расчета, все хранится в одном месте</w:t>
      </w:r>
    </w:p>
    <w:p w:rsidR="004B3901" w:rsidRPr="004B3901" w:rsidRDefault="00E21496" w:rsidP="004B390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37546" w:rsidRPr="004B3901">
        <w:rPr>
          <w:rFonts w:ascii="Times New Roman" w:hAnsi="Times New Roman" w:cs="Times New Roman"/>
          <w:sz w:val="24"/>
          <w:szCs w:val="24"/>
        </w:rPr>
        <w:t>озможность внесения обновлений без необходимости беспокоить пользователей</w:t>
      </w:r>
    </w:p>
    <w:p w:rsidR="00AE7FB5" w:rsidRPr="00AF74BC" w:rsidRDefault="004B3901" w:rsidP="00AF74B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901">
        <w:rPr>
          <w:rFonts w:ascii="Times New Roman" w:hAnsi="Times New Roman" w:cs="Times New Roman"/>
          <w:sz w:val="24"/>
          <w:szCs w:val="24"/>
        </w:rPr>
        <w:t>Н</w:t>
      </w:r>
      <w:r w:rsidR="00A37546" w:rsidRPr="004B3901">
        <w:rPr>
          <w:rFonts w:ascii="Times New Roman" w:hAnsi="Times New Roman" w:cs="Times New Roman"/>
          <w:sz w:val="24"/>
          <w:szCs w:val="24"/>
        </w:rPr>
        <w:t xml:space="preserve">астраивать </w:t>
      </w:r>
      <w:proofErr w:type="gramStart"/>
      <w:r w:rsidR="00A37546" w:rsidRPr="004B3901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="00A37546" w:rsidRPr="004B3901">
        <w:rPr>
          <w:rFonts w:ascii="Times New Roman" w:hAnsi="Times New Roman" w:cs="Times New Roman"/>
          <w:sz w:val="24"/>
          <w:szCs w:val="24"/>
        </w:rPr>
        <w:t xml:space="preserve"> так как это нужно нам</w:t>
      </w:r>
    </w:p>
    <w:p w:rsidR="00082FBE" w:rsidRDefault="0075022F" w:rsidP="00082F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CE">
        <w:rPr>
          <w:rFonts w:ascii="Times New Roman" w:hAnsi="Times New Roman" w:cs="Times New Roman"/>
          <w:b/>
          <w:sz w:val="24"/>
          <w:szCs w:val="24"/>
        </w:rPr>
        <w:t>Слайд. Решение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6DFD">
        <w:rPr>
          <w:rFonts w:ascii="Times New Roman" w:hAnsi="Times New Roman" w:cs="Times New Roman"/>
          <w:b/>
          <w:sz w:val="24"/>
          <w:szCs w:val="24"/>
        </w:rPr>
        <w:t>Система</w:t>
      </w:r>
      <w:r w:rsidR="006637CE" w:rsidRPr="006637CE">
        <w:rPr>
          <w:rFonts w:ascii="Times New Roman" w:hAnsi="Times New Roman" w:cs="Times New Roman"/>
          <w:b/>
          <w:sz w:val="24"/>
          <w:szCs w:val="24"/>
        </w:rPr>
        <w:t>:</w:t>
      </w:r>
    </w:p>
    <w:p w:rsidR="008E61FA" w:rsidRPr="00082FBE" w:rsidRDefault="006637CE" w:rsidP="00082FB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BE">
        <w:rPr>
          <w:rFonts w:ascii="Times New Roman" w:hAnsi="Times New Roman" w:cs="Times New Roman"/>
          <w:b/>
          <w:sz w:val="24"/>
          <w:szCs w:val="24"/>
        </w:rPr>
        <w:t xml:space="preserve">Логика </w:t>
      </w:r>
      <w:r w:rsidR="0075022F" w:rsidRPr="00082FB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E61FA" w:rsidRPr="00082FBE">
        <w:rPr>
          <w:rFonts w:ascii="Times New Roman" w:hAnsi="Times New Roman" w:cs="Times New Roman"/>
          <w:b/>
          <w:sz w:val="24"/>
          <w:szCs w:val="24"/>
        </w:rPr>
        <w:t xml:space="preserve"> шаг</w:t>
      </w:r>
    </w:p>
    <w:p w:rsidR="00AE7FB5" w:rsidRDefault="008E61FA" w:rsidP="00447AB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нас уже есть наполненн</w:t>
      </w:r>
      <w:r w:rsidR="00853127">
        <w:rPr>
          <w:rFonts w:ascii="Times New Roman" w:hAnsi="Times New Roman" w:cs="Times New Roman"/>
          <w:sz w:val="24"/>
          <w:szCs w:val="24"/>
        </w:rPr>
        <w:t>ые базы данных</w:t>
      </w:r>
      <w:r>
        <w:rPr>
          <w:rFonts w:ascii="Times New Roman" w:hAnsi="Times New Roman" w:cs="Times New Roman"/>
          <w:sz w:val="24"/>
          <w:szCs w:val="24"/>
        </w:rPr>
        <w:t xml:space="preserve"> с понятными источниками данных, </w:t>
      </w:r>
      <w:r w:rsidR="006637CE">
        <w:rPr>
          <w:rFonts w:ascii="Times New Roman" w:hAnsi="Times New Roman" w:cs="Times New Roman"/>
          <w:sz w:val="24"/>
          <w:szCs w:val="24"/>
        </w:rPr>
        <w:t>и систем</w:t>
      </w:r>
      <w:r w:rsidR="00853127">
        <w:rPr>
          <w:rFonts w:ascii="Times New Roman" w:hAnsi="Times New Roman" w:cs="Times New Roman"/>
          <w:sz w:val="24"/>
          <w:szCs w:val="24"/>
        </w:rPr>
        <w:t xml:space="preserve">а контроля версий </w:t>
      </w:r>
      <w:proofErr w:type="gramStart"/>
      <w:r w:rsidR="0085312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53127">
        <w:rPr>
          <w:rFonts w:ascii="Times New Roman" w:hAnsi="Times New Roman" w:cs="Times New Roman"/>
          <w:sz w:val="24"/>
          <w:szCs w:val="24"/>
        </w:rPr>
        <w:t xml:space="preserve"> широким </w:t>
      </w:r>
      <w:proofErr w:type="spellStart"/>
      <w:r w:rsidR="00853127">
        <w:rPr>
          <w:rFonts w:ascii="Times New Roman" w:hAnsi="Times New Roman" w:cs="Times New Roman"/>
          <w:sz w:val="24"/>
          <w:szCs w:val="24"/>
        </w:rPr>
        <w:t>фунционалом</w:t>
      </w:r>
      <w:proofErr w:type="spellEnd"/>
      <w:r w:rsidR="006637CE">
        <w:rPr>
          <w:rFonts w:ascii="Times New Roman" w:hAnsi="Times New Roman" w:cs="Times New Roman"/>
          <w:sz w:val="24"/>
          <w:szCs w:val="24"/>
        </w:rPr>
        <w:t>, почему бы не пойти дальше</w:t>
      </w:r>
      <w:r w:rsidR="00A05D38">
        <w:rPr>
          <w:rFonts w:ascii="Times New Roman" w:hAnsi="Times New Roman" w:cs="Times New Roman"/>
          <w:sz w:val="24"/>
          <w:szCs w:val="24"/>
        </w:rPr>
        <w:t xml:space="preserve">. СКВ имеет </w:t>
      </w:r>
      <w:proofErr w:type="gramStart"/>
      <w:r w:rsidR="00A05D38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A05D38">
        <w:rPr>
          <w:rFonts w:ascii="Times New Roman" w:hAnsi="Times New Roman" w:cs="Times New Roman"/>
          <w:sz w:val="24"/>
          <w:szCs w:val="24"/>
        </w:rPr>
        <w:t xml:space="preserve"> </w:t>
      </w:r>
      <w:r w:rsidR="00F73CF3">
        <w:rPr>
          <w:rFonts w:ascii="Times New Roman" w:hAnsi="Times New Roman" w:cs="Times New Roman"/>
          <w:sz w:val="24"/>
          <w:szCs w:val="24"/>
        </w:rPr>
        <w:t xml:space="preserve">уже написанный </w:t>
      </w:r>
      <w:r w:rsidR="00F73CF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73CF3">
        <w:rPr>
          <w:rFonts w:ascii="Times New Roman" w:hAnsi="Times New Roman" w:cs="Times New Roman"/>
          <w:sz w:val="24"/>
          <w:szCs w:val="24"/>
        </w:rPr>
        <w:t xml:space="preserve">, который позволяет производить множество различных </w:t>
      </w:r>
      <w:r w:rsidR="00EE7A80">
        <w:rPr>
          <w:rFonts w:ascii="Times New Roman" w:hAnsi="Times New Roman" w:cs="Times New Roman"/>
          <w:sz w:val="24"/>
          <w:szCs w:val="24"/>
        </w:rPr>
        <w:t xml:space="preserve">автоматических </w:t>
      </w:r>
      <w:r w:rsidR="00F73CF3">
        <w:rPr>
          <w:rFonts w:ascii="Times New Roman" w:hAnsi="Times New Roman" w:cs="Times New Roman"/>
          <w:sz w:val="24"/>
          <w:szCs w:val="24"/>
        </w:rPr>
        <w:t>взаимодействий с системой</w:t>
      </w:r>
      <w:r w:rsidR="00F73CF3" w:rsidRPr="00F73CF3">
        <w:rPr>
          <w:rFonts w:ascii="Times New Roman" w:hAnsi="Times New Roman" w:cs="Times New Roman"/>
          <w:sz w:val="24"/>
          <w:szCs w:val="24"/>
        </w:rPr>
        <w:t xml:space="preserve"> </w:t>
      </w:r>
      <w:r w:rsidR="00F73CF3">
        <w:rPr>
          <w:rFonts w:ascii="Times New Roman" w:hAnsi="Times New Roman" w:cs="Times New Roman"/>
          <w:sz w:val="24"/>
          <w:szCs w:val="24"/>
        </w:rPr>
        <w:t xml:space="preserve">(даже готовая библиотека на </w:t>
      </w:r>
      <w:r w:rsidR="00F73CF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73CF3">
        <w:rPr>
          <w:rFonts w:ascii="Times New Roman" w:hAnsi="Times New Roman" w:cs="Times New Roman"/>
          <w:sz w:val="24"/>
          <w:szCs w:val="24"/>
        </w:rPr>
        <w:t>)</w:t>
      </w:r>
      <w:r w:rsidR="00EE7A80" w:rsidRPr="00EE7A80">
        <w:rPr>
          <w:rFonts w:ascii="Times New Roman" w:hAnsi="Times New Roman" w:cs="Times New Roman"/>
          <w:sz w:val="24"/>
          <w:szCs w:val="24"/>
        </w:rPr>
        <w:t>.</w:t>
      </w:r>
      <w:r w:rsidR="00F41B5A">
        <w:rPr>
          <w:rFonts w:ascii="Times New Roman" w:hAnsi="Times New Roman" w:cs="Times New Roman"/>
          <w:sz w:val="24"/>
          <w:szCs w:val="24"/>
        </w:rPr>
        <w:t xml:space="preserve"> А </w:t>
      </w:r>
      <w:r w:rsidR="00EE7A80">
        <w:rPr>
          <w:rFonts w:ascii="Times New Roman" w:hAnsi="Times New Roman" w:cs="Times New Roman"/>
          <w:sz w:val="24"/>
          <w:szCs w:val="24"/>
        </w:rPr>
        <w:t>Так</w:t>
      </w:r>
      <w:r w:rsidR="006859F0">
        <w:rPr>
          <w:rFonts w:ascii="Times New Roman" w:hAnsi="Times New Roman" w:cs="Times New Roman"/>
          <w:sz w:val="24"/>
          <w:szCs w:val="24"/>
        </w:rPr>
        <w:t>им же образом</w:t>
      </w:r>
      <w:r w:rsidR="00EE7A80">
        <w:rPr>
          <w:rFonts w:ascii="Times New Roman" w:hAnsi="Times New Roman" w:cs="Times New Roman"/>
          <w:sz w:val="24"/>
          <w:szCs w:val="24"/>
        </w:rPr>
        <w:t xml:space="preserve"> эти сервисы могут взаимодействовать между собой</w:t>
      </w:r>
      <w:r w:rsidR="006859F0">
        <w:rPr>
          <w:rFonts w:ascii="Times New Roman" w:hAnsi="Times New Roman" w:cs="Times New Roman"/>
          <w:sz w:val="24"/>
          <w:szCs w:val="24"/>
        </w:rPr>
        <w:t>. На выходе получается система из базы данных и сервисов-калькуляторов, которые взаимодействуют через систему контроля версий.</w:t>
      </w:r>
    </w:p>
    <w:p w:rsidR="00841F21" w:rsidRPr="00841F21" w:rsidRDefault="00841F21" w:rsidP="00841F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 xml:space="preserve">Новая система на основе </w:t>
      </w:r>
      <w:proofErr w:type="spellStart"/>
      <w:r w:rsidRPr="00841F21">
        <w:rPr>
          <w:rFonts w:ascii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>:</w:t>
      </w:r>
    </w:p>
    <w:p w:rsidR="00841F21" w:rsidRPr="00841F21" w:rsidRDefault="00841F21" w:rsidP="00841F2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Единый доступ к данным</w:t>
      </w:r>
      <w:r w:rsidRPr="00841F21">
        <w:rPr>
          <w:rFonts w:ascii="Times New Roman" w:hAnsi="Times New Roman" w:cs="Times New Roman"/>
          <w:sz w:val="24"/>
          <w:szCs w:val="24"/>
        </w:rPr>
        <w:t xml:space="preserve">: Все данные хранятся в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, к которому инженер-расчётчик имеет доступ </w:t>
      </w:r>
      <w:proofErr w:type="gramStart"/>
      <w:r w:rsidRPr="00841F21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841F21">
        <w:rPr>
          <w:rFonts w:ascii="Times New Roman" w:hAnsi="Times New Roman" w:cs="Times New Roman"/>
          <w:sz w:val="24"/>
          <w:szCs w:val="24"/>
        </w:rPr>
        <w:t xml:space="preserve"> удобный веб-интерфейс.</w:t>
      </w:r>
    </w:p>
    <w:p w:rsidR="00A37546" w:rsidRPr="00447ABD" w:rsidRDefault="00841F21" w:rsidP="00447A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 xml:space="preserve">Удобный интерфейс </w:t>
      </w:r>
      <w:proofErr w:type="spellStart"/>
      <w:r w:rsidRPr="00841F21">
        <w:rPr>
          <w:rFonts w:ascii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>: инженер-расчётчик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F21">
        <w:rPr>
          <w:rFonts w:ascii="Times New Roman" w:hAnsi="Times New Roman" w:cs="Times New Roman"/>
          <w:sz w:val="24"/>
          <w:szCs w:val="24"/>
        </w:rPr>
        <w:t xml:space="preserve">использует интуитивно понятный интерфейс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для работы с файлами, запуска расчётов и отслеживания изменений.</w:t>
      </w:r>
    </w:p>
    <w:p w:rsidR="00841F21" w:rsidRPr="00841F21" w:rsidRDefault="00841F21" w:rsidP="00841F2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Автоматизация расчётов через CI/CD</w:t>
      </w:r>
      <w:r w:rsidRPr="00841F21">
        <w:rPr>
          <w:rFonts w:ascii="Times New Roman" w:hAnsi="Times New Roman" w:cs="Times New Roman"/>
          <w:sz w:val="24"/>
          <w:szCs w:val="24"/>
        </w:rPr>
        <w:t>:</w:t>
      </w:r>
    </w:p>
    <w:p w:rsidR="00841F21" w:rsidRPr="00841F21" w:rsidRDefault="00841F21" w:rsidP="00841F2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sz w:val="24"/>
          <w:szCs w:val="24"/>
        </w:rPr>
        <w:t xml:space="preserve">При изменении данных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автоматически запускает расчёты </w:t>
      </w:r>
      <w:proofErr w:type="gramStart"/>
      <w:r w:rsidRPr="00841F21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841F21">
        <w:rPr>
          <w:rFonts w:ascii="Times New Roman" w:hAnsi="Times New Roman" w:cs="Times New Roman"/>
          <w:sz w:val="24"/>
          <w:szCs w:val="24"/>
        </w:rPr>
        <w:t xml:space="preserve"> настроенные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пайплайны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CI/CD.</w:t>
      </w:r>
    </w:p>
    <w:p w:rsidR="00A37546" w:rsidRPr="00447ABD" w:rsidRDefault="00841F21" w:rsidP="00447AB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sz w:val="24"/>
          <w:szCs w:val="24"/>
        </w:rPr>
        <w:t xml:space="preserve">Результаты расчётов сохраняются в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и доступны всем участникам команды.</w:t>
      </w:r>
    </w:p>
    <w:p w:rsidR="00A37546" w:rsidRPr="00841F21" w:rsidRDefault="00A37546" w:rsidP="00A3754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Прописать что будут роли и любые данные могут быть подвержены цензуре в зависимости от роли?</w:t>
      </w:r>
    </w:p>
    <w:p w:rsidR="00841F21" w:rsidRPr="00841F21" w:rsidRDefault="00841F21" w:rsidP="00841F2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версий с </w:t>
      </w:r>
      <w:proofErr w:type="spellStart"/>
      <w:r w:rsidRPr="00841F21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41F21">
        <w:rPr>
          <w:rFonts w:ascii="Times New Roman" w:hAnsi="Times New Roman" w:cs="Times New Roman"/>
          <w:b/>
          <w:bCs/>
          <w:sz w:val="24"/>
          <w:szCs w:val="24"/>
        </w:rPr>
        <w:t xml:space="preserve"> LFS</w:t>
      </w:r>
      <w:r w:rsidRPr="00841F21">
        <w:rPr>
          <w:rFonts w:ascii="Times New Roman" w:hAnsi="Times New Roman" w:cs="Times New Roman"/>
          <w:sz w:val="24"/>
          <w:szCs w:val="24"/>
        </w:rPr>
        <w:t xml:space="preserve">: Большие файлы и бинарные данные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версионируются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LFS, позволяя </w:t>
      </w:r>
      <w:r>
        <w:rPr>
          <w:rFonts w:ascii="Times New Roman" w:hAnsi="Times New Roman" w:cs="Times New Roman"/>
          <w:sz w:val="24"/>
          <w:szCs w:val="24"/>
        </w:rPr>
        <w:t>инженеру</w:t>
      </w:r>
      <w:r w:rsidRPr="00841F21">
        <w:rPr>
          <w:rFonts w:ascii="Times New Roman" w:hAnsi="Times New Roman" w:cs="Times New Roman"/>
          <w:sz w:val="24"/>
          <w:szCs w:val="24"/>
        </w:rPr>
        <w:t xml:space="preserve"> отслеживать изменения и откатываться к предыдущим версиям при необходимости.</w:t>
      </w:r>
    </w:p>
    <w:p w:rsidR="00841F21" w:rsidRPr="00841F21" w:rsidRDefault="00841F21" w:rsidP="00841F2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Совместная работа и прозрачность</w:t>
      </w:r>
      <w:r w:rsidRPr="00841F21">
        <w:rPr>
          <w:rFonts w:ascii="Times New Roman" w:hAnsi="Times New Roman" w:cs="Times New Roman"/>
          <w:sz w:val="24"/>
          <w:szCs w:val="24"/>
        </w:rPr>
        <w:t>:</w:t>
      </w:r>
    </w:p>
    <w:p w:rsidR="00841F21" w:rsidRPr="00841F21" w:rsidRDefault="00841F21" w:rsidP="00841F2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1F21">
        <w:rPr>
          <w:rFonts w:ascii="Times New Roman" w:hAnsi="Times New Roman" w:cs="Times New Roman"/>
          <w:sz w:val="24"/>
          <w:szCs w:val="24"/>
        </w:rPr>
        <w:t>оллеги могут одновременно работать над проектом, видеть изменения друг друга в реальном времени.</w:t>
      </w:r>
    </w:p>
    <w:p w:rsidR="00841F21" w:rsidRPr="00841F21" w:rsidRDefault="00841F21" w:rsidP="00841F2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sz w:val="24"/>
          <w:szCs w:val="24"/>
        </w:rPr>
        <w:t xml:space="preserve">Обсуждения и комментарии к изменениям ведутся прямо в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>, упрощая коммуникацию.</w:t>
      </w:r>
    </w:p>
    <w:p w:rsidR="00841F21" w:rsidRPr="00841F21" w:rsidRDefault="00841F21" w:rsidP="00841F2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Автоматическое формирование отчётов</w:t>
      </w:r>
      <w:r w:rsidRPr="00841F21">
        <w:rPr>
          <w:rFonts w:ascii="Times New Roman" w:hAnsi="Times New Roman" w:cs="Times New Roman"/>
          <w:sz w:val="24"/>
          <w:szCs w:val="24"/>
        </w:rPr>
        <w:t>:</w:t>
      </w:r>
    </w:p>
    <w:p w:rsidR="00841F21" w:rsidRPr="00841F21" w:rsidRDefault="00841F21" w:rsidP="00841F2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sz w:val="24"/>
          <w:szCs w:val="24"/>
        </w:rPr>
        <w:t xml:space="preserve">Система автоматически генерирует отчёты по итогам расчётов и публикует их в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или отправляет заинтересованным лицам.</w:t>
      </w:r>
    </w:p>
    <w:p w:rsidR="002852B5" w:rsidRPr="002852B5" w:rsidRDefault="00841F21" w:rsidP="002852B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sz w:val="24"/>
          <w:szCs w:val="24"/>
        </w:rPr>
        <w:t xml:space="preserve">Шаблоны отчётов хранятся в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репозиториях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версионируются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>.</w:t>
      </w:r>
    </w:p>
    <w:p w:rsidR="002852B5" w:rsidRPr="002852B5" w:rsidRDefault="002852B5" w:rsidP="008D1C3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2852B5" w:rsidRPr="002852B5" w:rsidRDefault="002852B5" w:rsidP="002852B5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6DFD" w:rsidRPr="00AE7FB5" w:rsidRDefault="00F96DFD" w:rsidP="00AE7F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CE">
        <w:rPr>
          <w:rFonts w:ascii="Times New Roman" w:hAnsi="Times New Roman" w:cs="Times New Roman"/>
          <w:b/>
          <w:sz w:val="24"/>
          <w:szCs w:val="24"/>
        </w:rPr>
        <w:t xml:space="preserve">Слайд. </w:t>
      </w:r>
      <w:r>
        <w:rPr>
          <w:rFonts w:ascii="Times New Roman" w:hAnsi="Times New Roman" w:cs="Times New Roman"/>
          <w:b/>
          <w:sz w:val="24"/>
          <w:szCs w:val="24"/>
        </w:rPr>
        <w:t>Система</w:t>
      </w:r>
      <w:r w:rsidR="00AE7F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70B38">
        <w:rPr>
          <w:rFonts w:ascii="Times New Roman" w:hAnsi="Times New Roman" w:cs="Times New Roman"/>
          <w:b/>
          <w:sz w:val="24"/>
          <w:szCs w:val="24"/>
        </w:rPr>
        <w:t>Профит</w:t>
      </w:r>
      <w:r w:rsidRPr="006637CE">
        <w:rPr>
          <w:rFonts w:ascii="Times New Roman" w:hAnsi="Times New Roman" w:cs="Times New Roman"/>
          <w:b/>
          <w:sz w:val="24"/>
          <w:szCs w:val="24"/>
        </w:rPr>
        <w:t>:</w:t>
      </w:r>
    </w:p>
    <w:p w:rsidR="00841F21" w:rsidRPr="00841F21" w:rsidRDefault="00841F21" w:rsidP="00841F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841F21">
        <w:rPr>
          <w:rFonts w:ascii="Times New Roman" w:hAnsi="Times New Roman" w:cs="Times New Roman"/>
          <w:sz w:val="24"/>
          <w:szCs w:val="24"/>
        </w:rPr>
        <w:t>:</w:t>
      </w:r>
    </w:p>
    <w:p w:rsidR="00841F21" w:rsidRPr="00841F21" w:rsidRDefault="00841F21" w:rsidP="00841F2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Сокращение времени на организационные задачи</w:t>
      </w:r>
      <w:r w:rsidRPr="00841F21">
        <w:rPr>
          <w:rFonts w:ascii="Times New Roman" w:hAnsi="Times New Roman" w:cs="Times New Roman"/>
          <w:sz w:val="24"/>
          <w:szCs w:val="24"/>
        </w:rPr>
        <w:t xml:space="preserve">: </w:t>
      </w:r>
      <w:r w:rsidR="00AC1ADC">
        <w:rPr>
          <w:rFonts w:ascii="Times New Roman" w:hAnsi="Times New Roman" w:cs="Times New Roman"/>
          <w:sz w:val="24"/>
          <w:szCs w:val="24"/>
        </w:rPr>
        <w:t>И</w:t>
      </w:r>
      <w:r w:rsidR="00AC1ADC" w:rsidRPr="00841F21">
        <w:rPr>
          <w:rFonts w:ascii="Times New Roman" w:hAnsi="Times New Roman" w:cs="Times New Roman"/>
          <w:sz w:val="24"/>
          <w:szCs w:val="24"/>
        </w:rPr>
        <w:t>нженер-расчётчик</w:t>
      </w:r>
      <w:r w:rsidRPr="00841F21">
        <w:rPr>
          <w:rFonts w:ascii="Times New Roman" w:hAnsi="Times New Roman" w:cs="Times New Roman"/>
          <w:sz w:val="24"/>
          <w:szCs w:val="24"/>
        </w:rPr>
        <w:t xml:space="preserve"> больше не тратит время на поиск актуальных данных и настройку окружения.</w:t>
      </w:r>
    </w:p>
    <w:p w:rsidR="00841F21" w:rsidRPr="00841F21" w:rsidRDefault="00841F21" w:rsidP="00841F2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Повышение точности и уменьшение ошибок</w:t>
      </w:r>
      <w:r w:rsidRPr="00841F21">
        <w:rPr>
          <w:rFonts w:ascii="Times New Roman" w:hAnsi="Times New Roman" w:cs="Times New Roman"/>
          <w:sz w:val="24"/>
          <w:szCs w:val="24"/>
        </w:rPr>
        <w:t>: Автоматизация процессов и единая система контроля версий снижают риск человеческих ошибок.</w:t>
      </w:r>
    </w:p>
    <w:p w:rsidR="00841F21" w:rsidRPr="00841F21" w:rsidRDefault="00841F21" w:rsidP="00841F2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Улучшение коммуникации и совместной работы</w:t>
      </w:r>
      <w:r w:rsidRPr="00841F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предоставляет инструменты для эффективного взаимодействия между сотрудниками.</w:t>
      </w:r>
    </w:p>
    <w:p w:rsidR="00841F21" w:rsidRPr="00841F21" w:rsidRDefault="00841F21" w:rsidP="00841F2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b/>
          <w:bCs/>
          <w:sz w:val="24"/>
          <w:szCs w:val="24"/>
        </w:rPr>
        <w:t>Прозрачность процессов</w:t>
      </w:r>
      <w:r w:rsidRPr="00841F21">
        <w:rPr>
          <w:rFonts w:ascii="Times New Roman" w:hAnsi="Times New Roman" w:cs="Times New Roman"/>
          <w:sz w:val="24"/>
          <w:szCs w:val="24"/>
        </w:rPr>
        <w:t>: Руководство может отслеживать прогресс работ, изменения и результаты, что помогает в управлении проектами.</w:t>
      </w:r>
    </w:p>
    <w:p w:rsidR="00F96DFD" w:rsidRPr="00F96DFD" w:rsidRDefault="00F96DFD" w:rsidP="00F96DF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DFD">
        <w:rPr>
          <w:rFonts w:ascii="Times New Roman" w:hAnsi="Times New Roman" w:cs="Times New Roman"/>
          <w:b/>
          <w:sz w:val="24"/>
          <w:szCs w:val="24"/>
        </w:rPr>
        <w:t xml:space="preserve">Слайд. </w:t>
      </w:r>
      <w:r w:rsidR="00841F21" w:rsidRPr="00F96DFD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="00841F21" w:rsidRPr="00F96DFD">
        <w:rPr>
          <w:rFonts w:ascii="Times New Roman" w:hAnsi="Times New Roman" w:cs="Times New Roman"/>
          <w:sz w:val="24"/>
          <w:szCs w:val="24"/>
        </w:rPr>
        <w:t>:</w:t>
      </w:r>
    </w:p>
    <w:p w:rsidR="0005226F" w:rsidRDefault="00841F21" w:rsidP="00841F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1F21">
        <w:rPr>
          <w:rFonts w:ascii="Times New Roman" w:hAnsi="Times New Roman" w:cs="Times New Roman"/>
          <w:sz w:val="24"/>
          <w:szCs w:val="24"/>
        </w:rPr>
        <w:t xml:space="preserve">Внедрение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как центральной системы для хранения данных и управления процессами изменило подход отдела расчётов к работе. Акцент сместился с локальных </w:t>
      </w:r>
      <w:r w:rsidRPr="00841F21">
        <w:rPr>
          <w:rFonts w:ascii="Times New Roman" w:hAnsi="Times New Roman" w:cs="Times New Roman"/>
          <w:sz w:val="24"/>
          <w:szCs w:val="24"/>
        </w:rPr>
        <w:lastRenderedPageBreak/>
        <w:t xml:space="preserve">расчётов и файлов </w:t>
      </w:r>
      <w:proofErr w:type="spellStart"/>
      <w:r w:rsidRPr="00841F21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841F21">
        <w:rPr>
          <w:rFonts w:ascii="Times New Roman" w:hAnsi="Times New Roman" w:cs="Times New Roman"/>
          <w:sz w:val="24"/>
          <w:szCs w:val="24"/>
        </w:rPr>
        <w:t xml:space="preserve"> на централизованные, автоматизированные расчёты и централизованные, автоматически обновляемые базы данных. Это позволяет оптимизировать рабочие процессы, повысить качество работы и обеспечить конкурентоспособность предприятия.</w:t>
      </w:r>
    </w:p>
    <w:p w:rsidR="00F96DFD" w:rsidRPr="00245383" w:rsidRDefault="00245383" w:rsidP="0024538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DFD">
        <w:rPr>
          <w:rFonts w:ascii="Times New Roman" w:hAnsi="Times New Roman" w:cs="Times New Roman"/>
          <w:b/>
          <w:sz w:val="24"/>
          <w:szCs w:val="24"/>
        </w:rPr>
        <w:t xml:space="preserve">Слайд. </w:t>
      </w:r>
      <w:r>
        <w:rPr>
          <w:rFonts w:ascii="Times New Roman" w:hAnsi="Times New Roman" w:cs="Times New Roman"/>
          <w:b/>
          <w:bCs/>
          <w:sz w:val="24"/>
          <w:szCs w:val="24"/>
        </w:rPr>
        <w:t>Спасибо за внимание</w:t>
      </w:r>
      <w:r w:rsidRPr="00F96DFD">
        <w:rPr>
          <w:rFonts w:ascii="Times New Roman" w:hAnsi="Times New Roman" w:cs="Times New Roman"/>
          <w:sz w:val="24"/>
          <w:szCs w:val="24"/>
        </w:rPr>
        <w:t>:</w:t>
      </w:r>
    </w:p>
    <w:sectPr w:rsidR="00F96DFD" w:rsidRPr="0024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70" w:rsidRDefault="001B5C70" w:rsidP="0075022F">
      <w:pPr>
        <w:spacing w:after="0" w:line="240" w:lineRule="auto"/>
      </w:pPr>
      <w:r>
        <w:separator/>
      </w:r>
    </w:p>
  </w:endnote>
  <w:endnote w:type="continuationSeparator" w:id="0">
    <w:p w:rsidR="001B5C70" w:rsidRDefault="001B5C70" w:rsidP="0075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70" w:rsidRDefault="001B5C70" w:rsidP="0075022F">
      <w:pPr>
        <w:spacing w:after="0" w:line="240" w:lineRule="auto"/>
      </w:pPr>
      <w:r>
        <w:separator/>
      </w:r>
    </w:p>
  </w:footnote>
  <w:footnote w:type="continuationSeparator" w:id="0">
    <w:p w:rsidR="001B5C70" w:rsidRDefault="001B5C70" w:rsidP="00750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9D6"/>
    <w:multiLevelType w:val="hybridMultilevel"/>
    <w:tmpl w:val="10CA5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63239"/>
    <w:multiLevelType w:val="multilevel"/>
    <w:tmpl w:val="DE7CC9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73D2F75"/>
    <w:multiLevelType w:val="hybridMultilevel"/>
    <w:tmpl w:val="D6E23CA8"/>
    <w:lvl w:ilvl="0" w:tplc="6330A4B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11968"/>
    <w:multiLevelType w:val="hybridMultilevel"/>
    <w:tmpl w:val="83969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4034"/>
    <w:multiLevelType w:val="hybridMultilevel"/>
    <w:tmpl w:val="A140A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66A14"/>
    <w:multiLevelType w:val="hybridMultilevel"/>
    <w:tmpl w:val="69EAA7B4"/>
    <w:lvl w:ilvl="0" w:tplc="A15CC9C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2FE2436"/>
    <w:multiLevelType w:val="hybridMultilevel"/>
    <w:tmpl w:val="C4BE50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1E0065"/>
    <w:multiLevelType w:val="hybridMultilevel"/>
    <w:tmpl w:val="AC282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5810C10"/>
    <w:multiLevelType w:val="hybridMultilevel"/>
    <w:tmpl w:val="16FC3ACE"/>
    <w:lvl w:ilvl="0" w:tplc="4F46AC8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77519"/>
    <w:multiLevelType w:val="multilevel"/>
    <w:tmpl w:val="1A4AF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CF56CDD"/>
    <w:multiLevelType w:val="hybridMultilevel"/>
    <w:tmpl w:val="BB9AABBC"/>
    <w:lvl w:ilvl="0" w:tplc="5F20E98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4AC5FD5"/>
    <w:multiLevelType w:val="multilevel"/>
    <w:tmpl w:val="5F246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50E1163"/>
    <w:multiLevelType w:val="hybridMultilevel"/>
    <w:tmpl w:val="09B2583E"/>
    <w:lvl w:ilvl="0" w:tplc="50789C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414E8"/>
    <w:multiLevelType w:val="hybridMultilevel"/>
    <w:tmpl w:val="9F8899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CE3F00"/>
    <w:multiLevelType w:val="hybridMultilevel"/>
    <w:tmpl w:val="62667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185571"/>
    <w:multiLevelType w:val="multilevel"/>
    <w:tmpl w:val="2268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927AAE"/>
    <w:multiLevelType w:val="hybridMultilevel"/>
    <w:tmpl w:val="8EB89F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D17131"/>
    <w:multiLevelType w:val="hybridMultilevel"/>
    <w:tmpl w:val="CC80E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F35F2"/>
    <w:multiLevelType w:val="multilevel"/>
    <w:tmpl w:val="81B0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D736E3"/>
    <w:multiLevelType w:val="hybridMultilevel"/>
    <w:tmpl w:val="AC2492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3D2382F"/>
    <w:multiLevelType w:val="hybridMultilevel"/>
    <w:tmpl w:val="EC3A0484"/>
    <w:lvl w:ilvl="0" w:tplc="4FEA4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8BE07C3"/>
    <w:multiLevelType w:val="multilevel"/>
    <w:tmpl w:val="F77E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864BA5"/>
    <w:multiLevelType w:val="hybridMultilevel"/>
    <w:tmpl w:val="B4A0F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72448"/>
    <w:multiLevelType w:val="hybridMultilevel"/>
    <w:tmpl w:val="A55C4D3C"/>
    <w:lvl w:ilvl="0" w:tplc="97A8A2D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B6472E4"/>
    <w:multiLevelType w:val="multilevel"/>
    <w:tmpl w:val="EF4489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DBE2DA6"/>
    <w:multiLevelType w:val="multilevel"/>
    <w:tmpl w:val="E67224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24"/>
  </w:num>
  <w:num w:numId="5">
    <w:abstractNumId w:val="9"/>
  </w:num>
  <w:num w:numId="6">
    <w:abstractNumId w:val="25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2"/>
  </w:num>
  <w:num w:numId="12">
    <w:abstractNumId w:val="23"/>
  </w:num>
  <w:num w:numId="13">
    <w:abstractNumId w:val="5"/>
  </w:num>
  <w:num w:numId="14">
    <w:abstractNumId w:val="17"/>
  </w:num>
  <w:num w:numId="15">
    <w:abstractNumId w:val="3"/>
  </w:num>
  <w:num w:numId="16">
    <w:abstractNumId w:val="16"/>
  </w:num>
  <w:num w:numId="17">
    <w:abstractNumId w:val="0"/>
  </w:num>
  <w:num w:numId="18">
    <w:abstractNumId w:val="14"/>
  </w:num>
  <w:num w:numId="19">
    <w:abstractNumId w:val="13"/>
  </w:num>
  <w:num w:numId="20">
    <w:abstractNumId w:val="6"/>
  </w:num>
  <w:num w:numId="21">
    <w:abstractNumId w:val="1"/>
  </w:num>
  <w:num w:numId="22">
    <w:abstractNumId w:val="7"/>
  </w:num>
  <w:num w:numId="23">
    <w:abstractNumId w:val="19"/>
  </w:num>
  <w:num w:numId="24">
    <w:abstractNumId w:val="22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35"/>
    <w:rsid w:val="000040E9"/>
    <w:rsid w:val="00004453"/>
    <w:rsid w:val="00006417"/>
    <w:rsid w:val="00020BB5"/>
    <w:rsid w:val="0004119B"/>
    <w:rsid w:val="00046B09"/>
    <w:rsid w:val="0005226F"/>
    <w:rsid w:val="0005472B"/>
    <w:rsid w:val="00062784"/>
    <w:rsid w:val="00066B99"/>
    <w:rsid w:val="00072A02"/>
    <w:rsid w:val="00072BA1"/>
    <w:rsid w:val="00077156"/>
    <w:rsid w:val="00077AE9"/>
    <w:rsid w:val="00077DB2"/>
    <w:rsid w:val="00082FBE"/>
    <w:rsid w:val="00097A10"/>
    <w:rsid w:val="000A23A9"/>
    <w:rsid w:val="000B0EA3"/>
    <w:rsid w:val="000B3BAE"/>
    <w:rsid w:val="000B7F6B"/>
    <w:rsid w:val="000D65D5"/>
    <w:rsid w:val="000E2E7E"/>
    <w:rsid w:val="000E57EE"/>
    <w:rsid w:val="000F2576"/>
    <w:rsid w:val="000F66AE"/>
    <w:rsid w:val="000F68A1"/>
    <w:rsid w:val="00101C2A"/>
    <w:rsid w:val="001070A1"/>
    <w:rsid w:val="00131A7A"/>
    <w:rsid w:val="00135CDA"/>
    <w:rsid w:val="0018303E"/>
    <w:rsid w:val="001963F6"/>
    <w:rsid w:val="001B5C70"/>
    <w:rsid w:val="001D4F51"/>
    <w:rsid w:val="001E0AE1"/>
    <w:rsid w:val="001F10EE"/>
    <w:rsid w:val="001F21A0"/>
    <w:rsid w:val="001F2968"/>
    <w:rsid w:val="001F3452"/>
    <w:rsid w:val="001F4915"/>
    <w:rsid w:val="001F7EEE"/>
    <w:rsid w:val="002158FC"/>
    <w:rsid w:val="002252C4"/>
    <w:rsid w:val="00227BB3"/>
    <w:rsid w:val="00235A9F"/>
    <w:rsid w:val="002373D5"/>
    <w:rsid w:val="00245383"/>
    <w:rsid w:val="00253AD0"/>
    <w:rsid w:val="00266C04"/>
    <w:rsid w:val="0027115C"/>
    <w:rsid w:val="0028049A"/>
    <w:rsid w:val="002848DB"/>
    <w:rsid w:val="002852B5"/>
    <w:rsid w:val="002A06E1"/>
    <w:rsid w:val="002A1F24"/>
    <w:rsid w:val="002B24EE"/>
    <w:rsid w:val="002B4B4B"/>
    <w:rsid w:val="002C1AC8"/>
    <w:rsid w:val="002C4409"/>
    <w:rsid w:val="002D7C3C"/>
    <w:rsid w:val="002E65F3"/>
    <w:rsid w:val="00310600"/>
    <w:rsid w:val="00311BFD"/>
    <w:rsid w:val="00311C88"/>
    <w:rsid w:val="00316BF0"/>
    <w:rsid w:val="00331521"/>
    <w:rsid w:val="0036488C"/>
    <w:rsid w:val="00367589"/>
    <w:rsid w:val="0038337E"/>
    <w:rsid w:val="003836E9"/>
    <w:rsid w:val="003925E7"/>
    <w:rsid w:val="00393ED0"/>
    <w:rsid w:val="003A59D8"/>
    <w:rsid w:val="003A7B9E"/>
    <w:rsid w:val="003B4209"/>
    <w:rsid w:val="003D57CF"/>
    <w:rsid w:val="003E08C0"/>
    <w:rsid w:val="003E1D39"/>
    <w:rsid w:val="003E7FB5"/>
    <w:rsid w:val="00400FBF"/>
    <w:rsid w:val="004267CB"/>
    <w:rsid w:val="00431A98"/>
    <w:rsid w:val="00436CB8"/>
    <w:rsid w:val="00446EFE"/>
    <w:rsid w:val="00447ABD"/>
    <w:rsid w:val="00457E3F"/>
    <w:rsid w:val="0046510E"/>
    <w:rsid w:val="00474DEF"/>
    <w:rsid w:val="00476C33"/>
    <w:rsid w:val="004A098C"/>
    <w:rsid w:val="004A3522"/>
    <w:rsid w:val="004A3E32"/>
    <w:rsid w:val="004A6E72"/>
    <w:rsid w:val="004B3901"/>
    <w:rsid w:val="004C112A"/>
    <w:rsid w:val="004C58D1"/>
    <w:rsid w:val="004C7B79"/>
    <w:rsid w:val="004D3822"/>
    <w:rsid w:val="004E53DF"/>
    <w:rsid w:val="004F2195"/>
    <w:rsid w:val="004F4866"/>
    <w:rsid w:val="004F7B8C"/>
    <w:rsid w:val="00513D47"/>
    <w:rsid w:val="0052058F"/>
    <w:rsid w:val="00523C8F"/>
    <w:rsid w:val="00543645"/>
    <w:rsid w:val="00556CAC"/>
    <w:rsid w:val="005660AF"/>
    <w:rsid w:val="005A11DB"/>
    <w:rsid w:val="005B10E9"/>
    <w:rsid w:val="005B1D0D"/>
    <w:rsid w:val="005B36EE"/>
    <w:rsid w:val="005C54A1"/>
    <w:rsid w:val="005D1467"/>
    <w:rsid w:val="005E546A"/>
    <w:rsid w:val="006057EB"/>
    <w:rsid w:val="006112BC"/>
    <w:rsid w:val="0062263C"/>
    <w:rsid w:val="00625163"/>
    <w:rsid w:val="006353B9"/>
    <w:rsid w:val="006460A6"/>
    <w:rsid w:val="006546E0"/>
    <w:rsid w:val="00654CC0"/>
    <w:rsid w:val="006637CE"/>
    <w:rsid w:val="006746D0"/>
    <w:rsid w:val="00674BBC"/>
    <w:rsid w:val="006859F0"/>
    <w:rsid w:val="00690C35"/>
    <w:rsid w:val="006B6573"/>
    <w:rsid w:val="006D4C72"/>
    <w:rsid w:val="006D5879"/>
    <w:rsid w:val="006E4458"/>
    <w:rsid w:val="00700BA0"/>
    <w:rsid w:val="00703A4B"/>
    <w:rsid w:val="0070406D"/>
    <w:rsid w:val="0070560A"/>
    <w:rsid w:val="007078D8"/>
    <w:rsid w:val="007154D3"/>
    <w:rsid w:val="00723899"/>
    <w:rsid w:val="00730EAD"/>
    <w:rsid w:val="00736571"/>
    <w:rsid w:val="0073744E"/>
    <w:rsid w:val="0075022F"/>
    <w:rsid w:val="00756BBF"/>
    <w:rsid w:val="00766F2F"/>
    <w:rsid w:val="00791C3B"/>
    <w:rsid w:val="00794AA9"/>
    <w:rsid w:val="00794B95"/>
    <w:rsid w:val="007A3364"/>
    <w:rsid w:val="007A58A2"/>
    <w:rsid w:val="007D1523"/>
    <w:rsid w:val="007E4C24"/>
    <w:rsid w:val="007E51B1"/>
    <w:rsid w:val="007F7E0A"/>
    <w:rsid w:val="00804C08"/>
    <w:rsid w:val="008116CC"/>
    <w:rsid w:val="008228D6"/>
    <w:rsid w:val="00826803"/>
    <w:rsid w:val="00841F21"/>
    <w:rsid w:val="00843E1B"/>
    <w:rsid w:val="008443A9"/>
    <w:rsid w:val="00853127"/>
    <w:rsid w:val="00853EA6"/>
    <w:rsid w:val="00873828"/>
    <w:rsid w:val="00883CC8"/>
    <w:rsid w:val="008C00FE"/>
    <w:rsid w:val="008C1DB9"/>
    <w:rsid w:val="008C264B"/>
    <w:rsid w:val="008D17BB"/>
    <w:rsid w:val="008D1C32"/>
    <w:rsid w:val="008D5089"/>
    <w:rsid w:val="008E61FA"/>
    <w:rsid w:val="00903785"/>
    <w:rsid w:val="00906050"/>
    <w:rsid w:val="00913D95"/>
    <w:rsid w:val="0091599F"/>
    <w:rsid w:val="009215DC"/>
    <w:rsid w:val="00922038"/>
    <w:rsid w:val="0095255F"/>
    <w:rsid w:val="00955B30"/>
    <w:rsid w:val="00964072"/>
    <w:rsid w:val="00972937"/>
    <w:rsid w:val="00995EBC"/>
    <w:rsid w:val="009A2B31"/>
    <w:rsid w:val="009B33A1"/>
    <w:rsid w:val="009B3441"/>
    <w:rsid w:val="009B5661"/>
    <w:rsid w:val="009C0AE4"/>
    <w:rsid w:val="009C34ED"/>
    <w:rsid w:val="009D15E8"/>
    <w:rsid w:val="009D61FB"/>
    <w:rsid w:val="009E594A"/>
    <w:rsid w:val="009E5CC1"/>
    <w:rsid w:val="009F3F16"/>
    <w:rsid w:val="00A05D38"/>
    <w:rsid w:val="00A0683D"/>
    <w:rsid w:val="00A0700E"/>
    <w:rsid w:val="00A072B3"/>
    <w:rsid w:val="00A34B7C"/>
    <w:rsid w:val="00A37546"/>
    <w:rsid w:val="00A41D8E"/>
    <w:rsid w:val="00A44BD9"/>
    <w:rsid w:val="00A526DC"/>
    <w:rsid w:val="00A7613A"/>
    <w:rsid w:val="00AA180C"/>
    <w:rsid w:val="00AA7933"/>
    <w:rsid w:val="00AC1ADC"/>
    <w:rsid w:val="00AD48AA"/>
    <w:rsid w:val="00AD5E4A"/>
    <w:rsid w:val="00AD5F60"/>
    <w:rsid w:val="00AD739E"/>
    <w:rsid w:val="00AE3CD2"/>
    <w:rsid w:val="00AE7FB5"/>
    <w:rsid w:val="00AF06CE"/>
    <w:rsid w:val="00AF09BF"/>
    <w:rsid w:val="00AF74BC"/>
    <w:rsid w:val="00AF752C"/>
    <w:rsid w:val="00B3292E"/>
    <w:rsid w:val="00B409FE"/>
    <w:rsid w:val="00B42C8A"/>
    <w:rsid w:val="00B43D88"/>
    <w:rsid w:val="00B45108"/>
    <w:rsid w:val="00B456A9"/>
    <w:rsid w:val="00B61E0E"/>
    <w:rsid w:val="00B646AB"/>
    <w:rsid w:val="00B80956"/>
    <w:rsid w:val="00B827D6"/>
    <w:rsid w:val="00B851AF"/>
    <w:rsid w:val="00B9349D"/>
    <w:rsid w:val="00BA6A18"/>
    <w:rsid w:val="00BE32A2"/>
    <w:rsid w:val="00BE69BF"/>
    <w:rsid w:val="00BF1DDE"/>
    <w:rsid w:val="00C0679D"/>
    <w:rsid w:val="00C06968"/>
    <w:rsid w:val="00C17634"/>
    <w:rsid w:val="00C17B90"/>
    <w:rsid w:val="00C53A28"/>
    <w:rsid w:val="00C61248"/>
    <w:rsid w:val="00C6771C"/>
    <w:rsid w:val="00CA5D50"/>
    <w:rsid w:val="00CB300F"/>
    <w:rsid w:val="00CB66C7"/>
    <w:rsid w:val="00CC0723"/>
    <w:rsid w:val="00CC1E97"/>
    <w:rsid w:val="00CC38F0"/>
    <w:rsid w:val="00CD12D4"/>
    <w:rsid w:val="00CD7DDE"/>
    <w:rsid w:val="00CE2E2B"/>
    <w:rsid w:val="00CE3697"/>
    <w:rsid w:val="00CF28A3"/>
    <w:rsid w:val="00CF3477"/>
    <w:rsid w:val="00D03B79"/>
    <w:rsid w:val="00D23D19"/>
    <w:rsid w:val="00D61D43"/>
    <w:rsid w:val="00D65744"/>
    <w:rsid w:val="00D73D77"/>
    <w:rsid w:val="00D76CE2"/>
    <w:rsid w:val="00D97C8B"/>
    <w:rsid w:val="00DA3922"/>
    <w:rsid w:val="00DB5229"/>
    <w:rsid w:val="00DC2E42"/>
    <w:rsid w:val="00DD195F"/>
    <w:rsid w:val="00DD2021"/>
    <w:rsid w:val="00DD4D23"/>
    <w:rsid w:val="00DD5445"/>
    <w:rsid w:val="00DE0F0F"/>
    <w:rsid w:val="00DE644A"/>
    <w:rsid w:val="00DF3BA6"/>
    <w:rsid w:val="00E02BE9"/>
    <w:rsid w:val="00E07D2B"/>
    <w:rsid w:val="00E128C0"/>
    <w:rsid w:val="00E21496"/>
    <w:rsid w:val="00E23820"/>
    <w:rsid w:val="00E52CB3"/>
    <w:rsid w:val="00E56CFB"/>
    <w:rsid w:val="00E6072D"/>
    <w:rsid w:val="00E63BF1"/>
    <w:rsid w:val="00E70B38"/>
    <w:rsid w:val="00EA5483"/>
    <w:rsid w:val="00EC1192"/>
    <w:rsid w:val="00EC51F9"/>
    <w:rsid w:val="00EC6D40"/>
    <w:rsid w:val="00ED17CC"/>
    <w:rsid w:val="00EE149E"/>
    <w:rsid w:val="00EE7A80"/>
    <w:rsid w:val="00F1357B"/>
    <w:rsid w:val="00F228E5"/>
    <w:rsid w:val="00F368D1"/>
    <w:rsid w:val="00F41446"/>
    <w:rsid w:val="00F41B5A"/>
    <w:rsid w:val="00F708D1"/>
    <w:rsid w:val="00F722EB"/>
    <w:rsid w:val="00F73BF2"/>
    <w:rsid w:val="00F73CF3"/>
    <w:rsid w:val="00F7430F"/>
    <w:rsid w:val="00F8604E"/>
    <w:rsid w:val="00F96DFD"/>
    <w:rsid w:val="00FB1D46"/>
    <w:rsid w:val="00FB2CC8"/>
    <w:rsid w:val="00FC38EB"/>
    <w:rsid w:val="00FC3953"/>
    <w:rsid w:val="00FD1018"/>
    <w:rsid w:val="00FD23BF"/>
    <w:rsid w:val="00FE1A9F"/>
    <w:rsid w:val="00FF0B86"/>
    <w:rsid w:val="00FF1730"/>
    <w:rsid w:val="00FF2222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1A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50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22F"/>
  </w:style>
  <w:style w:type="paragraph" w:styleId="a8">
    <w:name w:val="footer"/>
    <w:basedOn w:val="a"/>
    <w:link w:val="a9"/>
    <w:uiPriority w:val="99"/>
    <w:unhideWhenUsed/>
    <w:rsid w:val="00750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1A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50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22F"/>
  </w:style>
  <w:style w:type="paragraph" w:styleId="a8">
    <w:name w:val="footer"/>
    <w:basedOn w:val="a"/>
    <w:link w:val="a9"/>
    <w:uiPriority w:val="99"/>
    <w:unhideWhenUsed/>
    <w:rsid w:val="00750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30B2-CFAE-47B6-ACB8-06A30ED2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Шлёгин Лев Русланович</dc:creator>
  <cp:keywords/>
  <dc:description/>
  <cp:lastModifiedBy>Шлёгин Лев Русланович</cp:lastModifiedBy>
  <cp:revision>5</cp:revision>
  <cp:lastPrinted>2024-10-03T09:37:00Z</cp:lastPrinted>
  <dcterms:created xsi:type="dcterms:W3CDTF">2024-10-03T09:50:00Z</dcterms:created>
  <dcterms:modified xsi:type="dcterms:W3CDTF">2025-02-27T11:44:00Z</dcterms:modified>
</cp:coreProperties>
</file>